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4C7" w:rsidRDefault="00B72235" w:rsidP="00DC723A">
      <w:pPr>
        <w:pStyle w:val="Title"/>
      </w:pPr>
      <w:r>
        <w:t>Smarty Development Plan</w:t>
      </w:r>
    </w:p>
    <w:p w:rsidR="00DC723A" w:rsidRPr="00DC723A" w:rsidRDefault="00DC723A" w:rsidP="00DC723A"/>
    <w:p w:rsidR="00B72235" w:rsidRDefault="00B72235" w:rsidP="00B7220A">
      <w:pPr>
        <w:pStyle w:val="Heading1"/>
      </w:pPr>
      <w:r>
        <w:t>Introduction</w:t>
      </w:r>
    </w:p>
    <w:p w:rsidR="008917EB" w:rsidRDefault="008917EB" w:rsidP="008917EB">
      <w:pPr>
        <w:pStyle w:val="Heading2"/>
      </w:pPr>
      <w:r>
        <w:t>Goal</w:t>
      </w:r>
    </w:p>
    <w:p w:rsidR="007F27B6" w:rsidRDefault="007F27B6" w:rsidP="007F27B6">
      <w:r>
        <w:t>Develop an attractive, fun, accessible, robust, and cheap robotics education kit based on well-known Scratch 2 graphical programming environment.</w:t>
      </w:r>
    </w:p>
    <w:p w:rsidR="007F27B6" w:rsidRPr="00B7220A" w:rsidRDefault="007F27B6" w:rsidP="007F27B6"/>
    <w:p w:rsidR="008917EB" w:rsidRDefault="007F27B6" w:rsidP="008917EB">
      <w:pPr>
        <w:pStyle w:val="Heading2"/>
      </w:pPr>
      <w:r>
        <w:t>Versions</w:t>
      </w:r>
    </w:p>
    <w:p w:rsidR="007F27B6" w:rsidRDefault="007F27B6" w:rsidP="007F27B6">
      <w:r>
        <w:t xml:space="preserve">Version </w:t>
      </w:r>
      <w:proofErr w:type="gramStart"/>
      <w:r>
        <w:t>1 :</w:t>
      </w:r>
      <w:proofErr w:type="gramEnd"/>
    </w:p>
    <w:p w:rsidR="007F27B6" w:rsidRDefault="007F27B6" w:rsidP="007F27B6">
      <w:pPr>
        <w:pStyle w:val="ListParagraph"/>
        <w:numPr>
          <w:ilvl w:val="0"/>
          <w:numId w:val="5"/>
        </w:numPr>
      </w:pPr>
      <w:r>
        <w:t>smarty brick connected to the development PC via USB or Bluetooth</w:t>
      </w:r>
    </w:p>
    <w:p w:rsidR="007F27B6" w:rsidRDefault="007F27B6" w:rsidP="007F27B6">
      <w:pPr>
        <w:pStyle w:val="ListParagraph"/>
        <w:numPr>
          <w:ilvl w:val="0"/>
          <w:numId w:val="5"/>
        </w:numPr>
      </w:pPr>
      <w:r>
        <w:t>the code runs on the PC</w:t>
      </w:r>
    </w:p>
    <w:p w:rsidR="007F27B6" w:rsidRDefault="007F27B6" w:rsidP="007F27B6">
      <w:pPr>
        <w:pStyle w:val="ListParagraph"/>
        <w:numPr>
          <w:ilvl w:val="0"/>
          <w:numId w:val="5"/>
        </w:numPr>
        <w:rPr>
          <w:ins w:id="0" w:author="Lyszyk David" w:date="2015-05-18T19:51:00Z"/>
        </w:rPr>
      </w:pPr>
      <w:r>
        <w:t>the devices are directly connected to the smarty brick</w:t>
      </w:r>
    </w:p>
    <w:p w:rsidR="003933B5" w:rsidRDefault="003933B5" w:rsidP="007F27B6">
      <w:pPr>
        <w:pStyle w:val="ListParagraph"/>
        <w:numPr>
          <w:ilvl w:val="0"/>
          <w:numId w:val="5"/>
        </w:numPr>
      </w:pPr>
      <w:ins w:id="1" w:author="Lyszyk David" w:date="2015-05-18T19:51:00Z">
        <w:r>
          <w:t>the ICD is ASCII</w:t>
        </w:r>
      </w:ins>
    </w:p>
    <w:p w:rsidR="007F27B6" w:rsidRDefault="007F27B6" w:rsidP="007F27B6"/>
    <w:p w:rsidR="007F27B6" w:rsidRDefault="007F27B6" w:rsidP="007F27B6">
      <w:r>
        <w:t xml:space="preserve">Version </w:t>
      </w:r>
      <w:proofErr w:type="gramStart"/>
      <w:r>
        <w:t>2 :</w:t>
      </w:r>
      <w:proofErr w:type="gramEnd"/>
    </w:p>
    <w:p w:rsidR="007F27B6" w:rsidRDefault="007F27B6" w:rsidP="007F27B6">
      <w:pPr>
        <w:pStyle w:val="ListParagraph"/>
        <w:numPr>
          <w:ilvl w:val="0"/>
          <w:numId w:val="5"/>
        </w:numPr>
      </w:pPr>
      <w:r>
        <w:t xml:space="preserve">same as V1 except the devices are </w:t>
      </w:r>
      <w:proofErr w:type="spellStart"/>
      <w:r>
        <w:t>smarties</w:t>
      </w:r>
      <w:proofErr w:type="spellEnd"/>
      <w:r>
        <w:t>, and connect to the smarty brick via RF</w:t>
      </w:r>
    </w:p>
    <w:p w:rsidR="007F27B6" w:rsidRDefault="007F27B6" w:rsidP="007F27B6">
      <w:pPr>
        <w:pStyle w:val="ListParagraph"/>
        <w:numPr>
          <w:ilvl w:val="0"/>
          <w:numId w:val="5"/>
        </w:numPr>
      </w:pPr>
      <w:r>
        <w:t xml:space="preserve">the smarty brick turns essentially into a gateway for the wireless </w:t>
      </w:r>
      <w:proofErr w:type="spellStart"/>
      <w:r>
        <w:t>smarties</w:t>
      </w:r>
      <w:proofErr w:type="spellEnd"/>
    </w:p>
    <w:p w:rsidR="007F27B6" w:rsidRDefault="007F27B6" w:rsidP="007F27B6">
      <w:pPr>
        <w:pStyle w:val="ListParagraph"/>
        <w:numPr>
          <w:ilvl w:val="0"/>
          <w:numId w:val="5"/>
        </w:numPr>
        <w:rPr>
          <w:ins w:id="2" w:author="Lyszyk David" w:date="2015-05-18T19:51:00Z"/>
        </w:rPr>
      </w:pPr>
      <w:r>
        <w:t>the code still runs on the PC</w:t>
      </w:r>
    </w:p>
    <w:p w:rsidR="003933B5" w:rsidRDefault="003933B5" w:rsidP="003933B5">
      <w:pPr>
        <w:pStyle w:val="ListParagraph"/>
        <w:numPr>
          <w:ilvl w:val="0"/>
          <w:numId w:val="5"/>
        </w:numPr>
      </w:pPr>
      <w:ins w:id="3" w:author="Lyszyk David" w:date="2015-05-18T19:51:00Z">
        <w:r>
          <w:t>the ICD is binary</w:t>
        </w:r>
      </w:ins>
    </w:p>
    <w:p w:rsidR="007F27B6" w:rsidRPr="007F27B6" w:rsidRDefault="007F27B6" w:rsidP="007F27B6"/>
    <w:p w:rsidR="007F27B6" w:rsidRDefault="007F27B6" w:rsidP="007F27B6">
      <w:r>
        <w:t xml:space="preserve">Version </w:t>
      </w:r>
      <w:proofErr w:type="gramStart"/>
      <w:r>
        <w:t>3 :</w:t>
      </w:r>
      <w:proofErr w:type="gramEnd"/>
    </w:p>
    <w:p w:rsidR="007F27B6" w:rsidRDefault="007F27B6" w:rsidP="007F27B6">
      <w:pPr>
        <w:pStyle w:val="ListParagraph"/>
        <w:numPr>
          <w:ilvl w:val="0"/>
          <w:numId w:val="5"/>
        </w:numPr>
      </w:pPr>
      <w:r>
        <w:t xml:space="preserve">smarty brick becomes smarter: based on Raspberry Pi instead of </w:t>
      </w:r>
      <w:proofErr w:type="spellStart"/>
      <w:r>
        <w:t>Arduino</w:t>
      </w:r>
      <w:proofErr w:type="spellEnd"/>
    </w:p>
    <w:p w:rsidR="007F27B6" w:rsidRPr="007F27B6" w:rsidRDefault="007F27B6" w:rsidP="007F27B6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dev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(Scratch 2) can run on the PC or on the smarty brick</w:t>
      </w:r>
    </w:p>
    <w:p w:rsidR="007F27B6" w:rsidRDefault="007F27B6" w:rsidP="007F27B6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code runs on the smarty brick only, which can be disconnected from the PC, thus creating a fully wireless autonomous robotics platform.</w:t>
      </w:r>
    </w:p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Default="00F25439" w:rsidP="00F25439"/>
    <w:p w:rsidR="00F25439" w:rsidRPr="007F27B6" w:rsidRDefault="00F25439" w:rsidP="00F25439"/>
    <w:p w:rsidR="00B72235" w:rsidRDefault="00B72235" w:rsidP="00B72235">
      <w:pPr>
        <w:pStyle w:val="Heading1"/>
      </w:pPr>
      <w:r>
        <w:lastRenderedPageBreak/>
        <w:t>Version 1</w:t>
      </w:r>
    </w:p>
    <w:p w:rsidR="00DC723A" w:rsidRDefault="00DC723A" w:rsidP="00DC723A">
      <w:pPr>
        <w:pStyle w:val="Heading2"/>
      </w:pPr>
      <w:r>
        <w:t>System Architecture</w:t>
      </w:r>
    </w:p>
    <w:p w:rsidR="00F25439" w:rsidRDefault="00F25439" w:rsidP="007F27B6">
      <w:pPr>
        <w:jc w:val="center"/>
      </w:pPr>
    </w:p>
    <w:p w:rsidR="0055463C" w:rsidRDefault="007F27B6" w:rsidP="007F27B6">
      <w:pPr>
        <w:jc w:val="center"/>
      </w:pPr>
      <w:r>
        <w:rPr>
          <w:noProof/>
        </w:rPr>
        <w:drawing>
          <wp:inline distT="0" distB="0" distL="0" distR="0" wp14:anchorId="748D3E20" wp14:editId="69954B9B">
            <wp:extent cx="5996439" cy="34004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99" cy="3407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439" w:rsidRDefault="00F25439" w:rsidP="007F27B6">
      <w:pPr>
        <w:jc w:val="center"/>
      </w:pPr>
    </w:p>
    <w:p w:rsidR="00F25439" w:rsidRPr="0055463C" w:rsidRDefault="00F25439" w:rsidP="007F27B6">
      <w:pPr>
        <w:jc w:val="center"/>
      </w:pPr>
    </w:p>
    <w:p w:rsidR="00DC723A" w:rsidRDefault="00DC723A" w:rsidP="00DC723A">
      <w:pPr>
        <w:pStyle w:val="Heading2"/>
      </w:pPr>
      <w:r>
        <w:t>Key Characteristics</w:t>
      </w:r>
    </w:p>
    <w:p w:rsidR="00B7220A" w:rsidRDefault="00F25439" w:rsidP="00B7220A">
      <w:r>
        <w:t>-</w:t>
      </w:r>
    </w:p>
    <w:p w:rsidR="00F25439" w:rsidRDefault="00F25439" w:rsidP="00B7220A">
      <w:r>
        <w:t>-</w:t>
      </w:r>
    </w:p>
    <w:p w:rsidR="00F25439" w:rsidRPr="00B7220A" w:rsidRDefault="00F25439" w:rsidP="00B7220A">
      <w:r>
        <w:t>-</w:t>
      </w:r>
    </w:p>
    <w:p w:rsidR="00DC723A" w:rsidRDefault="00DC723A" w:rsidP="00DC723A">
      <w:pPr>
        <w:pStyle w:val="Heading2"/>
      </w:pPr>
      <w:r>
        <w:t>Hardware Description</w:t>
      </w:r>
    </w:p>
    <w:p w:rsidR="00B7220A" w:rsidRDefault="00F25439" w:rsidP="00F25439">
      <w:pPr>
        <w:pStyle w:val="ListParagraph"/>
        <w:numPr>
          <w:ilvl w:val="0"/>
          <w:numId w:val="6"/>
        </w:numPr>
      </w:pPr>
      <w:r>
        <w:t>PC with Windows or Linux (Mac?) for development and runtime</w:t>
      </w:r>
    </w:p>
    <w:p w:rsidR="00F25439" w:rsidRDefault="00F25439" w:rsidP="00F25439">
      <w:pPr>
        <w:pStyle w:val="ListParagraph"/>
        <w:numPr>
          <w:ilvl w:val="0"/>
          <w:numId w:val="6"/>
        </w:numPr>
      </w:pPr>
      <w:proofErr w:type="spellStart"/>
      <w:r>
        <w:t>Arduino</w:t>
      </w:r>
      <w:proofErr w:type="spellEnd"/>
      <w:r>
        <w:t xml:space="preserve"> Uno or compatible as smarty (</w:t>
      </w:r>
      <w:proofErr w:type="spellStart"/>
      <w:r>
        <w:t>dumby</w:t>
      </w:r>
      <w:proofErr w:type="spellEnd"/>
      <w:r>
        <w:t>?) brick</w:t>
      </w:r>
    </w:p>
    <w:p w:rsidR="00F25439" w:rsidRDefault="00F25439" w:rsidP="00F25439">
      <w:pPr>
        <w:pStyle w:val="ListParagraph"/>
        <w:numPr>
          <w:ilvl w:val="0"/>
          <w:numId w:val="6"/>
        </w:numPr>
      </w:pPr>
      <w:proofErr w:type="spellStart"/>
      <w:r>
        <w:t>Adafruit</w:t>
      </w:r>
      <w:proofErr w:type="spellEnd"/>
      <w:r>
        <w:t xml:space="preserve"> motor shield</w:t>
      </w:r>
      <w:r w:rsidR="00F36AB6">
        <w:t xml:space="preserve"> v1.2</w:t>
      </w:r>
      <w:r>
        <w:t>, providing control for:</w:t>
      </w:r>
    </w:p>
    <w:p w:rsidR="00F25439" w:rsidRDefault="00F25439" w:rsidP="00F25439">
      <w:pPr>
        <w:pStyle w:val="ListParagraph"/>
        <w:numPr>
          <w:ilvl w:val="1"/>
          <w:numId w:val="6"/>
        </w:numPr>
      </w:pPr>
      <w:r>
        <w:t>2 servos</w:t>
      </w:r>
    </w:p>
    <w:p w:rsidR="00F25439" w:rsidRDefault="00F25439" w:rsidP="00F25439">
      <w:pPr>
        <w:pStyle w:val="ListParagraph"/>
        <w:numPr>
          <w:ilvl w:val="1"/>
          <w:numId w:val="6"/>
        </w:numPr>
      </w:pPr>
      <w:r>
        <w:t>4 DC motors or 2 DC motors+1 stepper or 2 steppers</w:t>
      </w:r>
    </w:p>
    <w:p w:rsidR="00F25439" w:rsidRDefault="00F25439" w:rsidP="00F25439">
      <w:pPr>
        <w:pStyle w:val="ListParagraph"/>
        <w:numPr>
          <w:ilvl w:val="1"/>
          <w:numId w:val="6"/>
        </w:numPr>
      </w:pPr>
      <w:r>
        <w:t xml:space="preserve">6 analog pins (can be configured as analog inputs or digital </w:t>
      </w:r>
      <w:proofErr w:type="spellStart"/>
      <w:r>
        <w:t>i</w:t>
      </w:r>
      <w:proofErr w:type="spellEnd"/>
      <w:r>
        <w:t>/o)</w:t>
      </w:r>
    </w:p>
    <w:p w:rsidR="00F25439" w:rsidRDefault="00F25439" w:rsidP="00F25439">
      <w:pPr>
        <w:pStyle w:val="ListParagraph"/>
        <w:numPr>
          <w:ilvl w:val="1"/>
          <w:numId w:val="6"/>
        </w:numPr>
      </w:pPr>
      <w:r>
        <w:t>1 digital i/o</w:t>
      </w:r>
    </w:p>
    <w:p w:rsidR="00F25439" w:rsidRDefault="00F25439" w:rsidP="00F25439">
      <w:pPr>
        <w:pStyle w:val="ListParagraph"/>
        <w:numPr>
          <w:ilvl w:val="0"/>
          <w:numId w:val="6"/>
        </w:numPr>
      </w:pPr>
      <w:r>
        <w:t xml:space="preserve">devices directly </w:t>
      </w:r>
      <w:r w:rsidR="00F36AB6">
        <w:t>connected to the motor shield</w:t>
      </w:r>
    </w:p>
    <w:p w:rsidR="00F36AB6" w:rsidRDefault="00F36AB6" w:rsidP="00F36AB6"/>
    <w:p w:rsidR="00F36AB6" w:rsidRDefault="00F36AB6" w:rsidP="00F36AB6"/>
    <w:p w:rsidR="00F36AB6" w:rsidRDefault="00F36AB6" w:rsidP="00F36AB6"/>
    <w:p w:rsidR="00F36AB6" w:rsidRDefault="00F36AB6" w:rsidP="00F36AB6"/>
    <w:p w:rsidR="00F36AB6" w:rsidRPr="00B7220A" w:rsidRDefault="00F36AB6" w:rsidP="00F36AB6"/>
    <w:p w:rsidR="00DC723A" w:rsidRDefault="00DC723A" w:rsidP="00DC723A">
      <w:pPr>
        <w:pStyle w:val="Heading2"/>
      </w:pPr>
      <w:r>
        <w:lastRenderedPageBreak/>
        <w:t>Interface Description</w:t>
      </w:r>
    </w:p>
    <w:p w:rsidR="00EB2841" w:rsidRDefault="00EB2841" w:rsidP="00EB2841">
      <w:pPr>
        <w:pStyle w:val="Heading3"/>
      </w:pPr>
      <w:r>
        <w:t>Extension Interface</w:t>
      </w:r>
    </w:p>
    <w:p w:rsidR="00EB2841" w:rsidRDefault="00EB2841" w:rsidP="00EB2841">
      <w:proofErr w:type="gramStart"/>
      <w:r>
        <w:t>Type :</w:t>
      </w:r>
      <w:proofErr w:type="gramEnd"/>
      <w:r>
        <w:t xml:space="preserve"> HTTP</w:t>
      </w:r>
    </w:p>
    <w:p w:rsidR="00B7220A" w:rsidRPr="00EB2841" w:rsidRDefault="00F36AB6" w:rsidP="00EB2841">
      <w:r>
        <w:t>…</w:t>
      </w:r>
    </w:p>
    <w:p w:rsidR="00EB2841" w:rsidRDefault="00EB2841" w:rsidP="00EB2841">
      <w:pPr>
        <w:pStyle w:val="Heading3"/>
      </w:pPr>
      <w:r>
        <w:t>Smarty Brick Interface</w:t>
      </w:r>
    </w:p>
    <w:p w:rsidR="00EB2841" w:rsidRPr="00EB2841" w:rsidRDefault="00EB2841" w:rsidP="00EB2841">
      <w:pPr>
        <w:pStyle w:val="Heading4"/>
      </w:pPr>
      <w:r>
        <w:t>Definition</w:t>
      </w:r>
    </w:p>
    <w:p w:rsidR="00EB2841" w:rsidRDefault="00EB2841" w:rsidP="00B7220A">
      <w:r>
        <w:t>Type: Serial</w:t>
      </w:r>
    </w:p>
    <w:p w:rsidR="00EB2841" w:rsidRDefault="00EB2841" w:rsidP="00EB2841">
      <w:proofErr w:type="spellStart"/>
      <w:r>
        <w:t>Baudrate</w:t>
      </w:r>
      <w:proofErr w:type="spellEnd"/>
      <w:r>
        <w:t>: 115200</w:t>
      </w:r>
    </w:p>
    <w:p w:rsidR="00EB2841" w:rsidRDefault="00EB2841" w:rsidP="00B7220A">
      <w:r>
        <w:t xml:space="preserve">Parity: </w:t>
      </w:r>
      <w:r w:rsidR="00B7220A">
        <w:t>None</w:t>
      </w:r>
    </w:p>
    <w:p w:rsidR="00B7220A" w:rsidRDefault="00B7220A" w:rsidP="00B7220A">
      <w:r>
        <w:t>Data Bits: 8</w:t>
      </w:r>
    </w:p>
    <w:p w:rsidR="00EB2841" w:rsidRDefault="00B7220A" w:rsidP="00B7220A">
      <w:r>
        <w:t>Stop</w:t>
      </w:r>
      <w:r w:rsidR="00EB2841">
        <w:t xml:space="preserve"> Bits: 1</w:t>
      </w:r>
    </w:p>
    <w:p w:rsidR="00EB2841" w:rsidRDefault="00EB2841" w:rsidP="00EA1127"/>
    <w:p w:rsidR="00EA1127" w:rsidRDefault="00EA1127" w:rsidP="00EB2841">
      <w:pPr>
        <w:pStyle w:val="Heading4"/>
      </w:pPr>
      <w:r>
        <w:t>Protocol Description</w:t>
      </w:r>
    </w:p>
    <w:p w:rsidR="00B7220A" w:rsidRDefault="00B7220A" w:rsidP="00116285">
      <w:r>
        <w:t xml:space="preserve">The protocol consists </w:t>
      </w:r>
      <w:r w:rsidR="00116285">
        <w:t>of</w:t>
      </w:r>
      <w:r>
        <w:t xml:space="preserve"> ASCII </w:t>
      </w:r>
      <w:r w:rsidRPr="00B7220A">
        <w:t>strings</w:t>
      </w:r>
      <w:r>
        <w:t xml:space="preserve">, both for commands and for </w:t>
      </w:r>
      <w:r w:rsidR="00F36AB6">
        <w:t>periodic status</w:t>
      </w:r>
      <w:r>
        <w:t>.</w:t>
      </w:r>
    </w:p>
    <w:p w:rsidR="00B7220A" w:rsidRDefault="00B7220A" w:rsidP="00B7220A">
      <w:r>
        <w:t>All strings are newline-terminated (with ‘\n’, ASCII code 10).</w:t>
      </w:r>
    </w:p>
    <w:p w:rsidR="00B7220A" w:rsidRDefault="00A9654A" w:rsidP="00F36AB6">
      <w:r>
        <w:t>All strings start with the synchronization word: “</w:t>
      </w:r>
      <w:r w:rsidR="00F36AB6">
        <w:t>#</w:t>
      </w:r>
      <w:r>
        <w:t>smarty</w:t>
      </w:r>
      <w:r w:rsidR="00F36AB6">
        <w:t>#</w:t>
      </w:r>
      <w:r>
        <w:t>”.</w:t>
      </w:r>
    </w:p>
    <w:p w:rsidR="00A9654A" w:rsidRDefault="00A9654A" w:rsidP="00B7220A">
      <w:r>
        <w:t>Commands start with a letter which specifies the device type, followed by a two-digit identifier of the device, where the identifiers for each type start at 1.</w:t>
      </w:r>
    </w:p>
    <w:p w:rsidR="00A9654A" w:rsidRPr="00B7220A" w:rsidRDefault="00A9654A" w:rsidP="0093018E">
      <w:r>
        <w:t xml:space="preserve">Arguments in a message </w:t>
      </w:r>
      <w:proofErr w:type="gramStart"/>
      <w:r>
        <w:t xml:space="preserve">are </w:t>
      </w:r>
      <w:r w:rsidR="0093018E">
        <w:t>:</w:t>
      </w:r>
      <w:proofErr w:type="gramEnd"/>
      <w:r>
        <w:t>-separated.</w:t>
      </w:r>
    </w:p>
    <w:p w:rsidR="00EB2841" w:rsidRDefault="00EB2841" w:rsidP="00EB2841">
      <w:pPr>
        <w:pStyle w:val="Heading4"/>
      </w:pPr>
      <w:r>
        <w:t>Commands</w:t>
      </w:r>
    </w:p>
    <w:p w:rsidR="00EB2841" w:rsidRDefault="00EA1127" w:rsidP="00F36AB6">
      <w:pPr>
        <w:rPr>
          <w:rFonts w:ascii="Courier New" w:hAnsi="Courier New" w:cs="Courier New"/>
        </w:rPr>
      </w:pPr>
      <w:r w:rsidRPr="003A3D29">
        <w:rPr>
          <w:b/>
          <w:bCs/>
          <w:u w:val="single"/>
        </w:rPr>
        <w:t>Motors</w:t>
      </w:r>
      <w:r>
        <w:t>:</w:t>
      </w:r>
      <w:r>
        <w:tab/>
      </w:r>
      <w:r w:rsidR="00F36AB6">
        <w:t>#</w:t>
      </w:r>
      <w:proofErr w:type="spellStart"/>
      <w:r w:rsidR="00A9654A" w:rsidRPr="00A9654A">
        <w:rPr>
          <w:rFonts w:ascii="Courier New" w:hAnsi="Courier New" w:cs="Courier New"/>
        </w:rPr>
        <w:t>smarty</w:t>
      </w:r>
      <w:r w:rsidR="00F36AB6">
        <w:rPr>
          <w:rFonts w:ascii="Courier New" w:hAnsi="Courier New" w:cs="Courier New"/>
        </w:rPr>
        <w:t>#</w:t>
      </w:r>
      <w:r w:rsidRPr="00A9654A">
        <w:rPr>
          <w:rFonts w:ascii="Courier New" w:hAnsi="Courier New" w:cs="Courier New"/>
        </w:rPr>
        <w:t>mNN</w:t>
      </w:r>
      <w:proofErr w:type="spellEnd"/>
      <w:proofErr w:type="gramStart"/>
      <w:r w:rsidR="0093018E">
        <w:rPr>
          <w:rFonts w:ascii="Courier New" w:hAnsi="Courier New" w:cs="Courier New"/>
        </w:rPr>
        <w:t>:</w:t>
      </w:r>
      <w:r w:rsidR="00A9654A">
        <w:rPr>
          <w:rFonts w:ascii="Courier New" w:hAnsi="Courier New" w:cs="Courier New"/>
        </w:rPr>
        <w:t>[</w:t>
      </w:r>
      <w:proofErr w:type="gramEnd"/>
      <w:r w:rsidR="00A9654A">
        <w:rPr>
          <w:rFonts w:ascii="Courier New" w:hAnsi="Courier New" w:cs="Courier New"/>
        </w:rPr>
        <w:t>+SSS/-SSS/0]&lt;</w:t>
      </w:r>
      <w:r w:rsidR="0093018E">
        <w:rPr>
          <w:rFonts w:ascii="Courier New" w:hAnsi="Courier New" w:cs="Courier New"/>
        </w:rPr>
        <w:t>:</w:t>
      </w:r>
      <w:r w:rsidR="00A9654A">
        <w:rPr>
          <w:rFonts w:ascii="Courier New" w:hAnsi="Courier New" w:cs="Courier New"/>
        </w:rPr>
        <w:t>TTTT&gt;</w:t>
      </w:r>
      <w:r w:rsidR="003A3D29">
        <w:rPr>
          <w:rFonts w:ascii="Courier New" w:hAnsi="Courier New" w:cs="Courier New"/>
        </w:rPr>
        <w:t>\n</w:t>
      </w:r>
    </w:p>
    <w:p w:rsidR="00A9654A" w:rsidRDefault="00A9654A" w:rsidP="00A9654A">
      <w:pPr>
        <w:rPr>
          <w:rFonts w:ascii="Courier New" w:hAnsi="Courier New" w:cs="Courier New"/>
        </w:rPr>
      </w:pPr>
    </w:p>
    <w:p w:rsidR="00A9654A" w:rsidRDefault="00A9654A" w:rsidP="00A9654A">
      <w:proofErr w:type="gramStart"/>
      <w:r w:rsidRPr="00A9654A">
        <w:t>where</w:t>
      </w:r>
      <w:proofErr w:type="gramEnd"/>
      <w:r w:rsidRPr="00A9654A">
        <w:t>:</w:t>
      </w:r>
      <w:r w:rsidRPr="00A9654A">
        <w:tab/>
      </w:r>
      <w:r>
        <w:t>NN is the motor’s 2-digit identifier (01, 02, etc.)</w:t>
      </w:r>
    </w:p>
    <w:p w:rsidR="00813D63" w:rsidRDefault="00813D63" w:rsidP="00A9654A"/>
    <w:p w:rsidR="00A9654A" w:rsidRDefault="00A9654A" w:rsidP="00A9654A">
      <w:r>
        <w:tab/>
      </w:r>
      <w:r>
        <w:tab/>
        <w:t xml:space="preserve">+SSS sets the motor speed in one direction, where SSS is 001 to 255 (translates </w:t>
      </w:r>
    </w:p>
    <w:p w:rsidR="00A9654A" w:rsidRDefault="00A9654A" w:rsidP="00A9654A">
      <w:r>
        <w:tab/>
      </w:r>
      <w:r>
        <w:tab/>
      </w:r>
      <w:proofErr w:type="gramStart"/>
      <w:r>
        <w:t>to</w:t>
      </w:r>
      <w:proofErr w:type="gramEnd"/>
      <w:r>
        <w:t xml:space="preserve"> PWM command, where 001 is minimum speed and 255 maximum speed)</w:t>
      </w:r>
    </w:p>
    <w:p w:rsidR="00813D63" w:rsidRDefault="00813D63" w:rsidP="00A9654A"/>
    <w:p w:rsidR="00A9654A" w:rsidRDefault="00A9654A" w:rsidP="00A9654A">
      <w:r>
        <w:tab/>
      </w:r>
      <w:r>
        <w:tab/>
        <w:t>-SSS sets the motor speed in the other direction</w:t>
      </w:r>
    </w:p>
    <w:p w:rsidR="00813D63" w:rsidRDefault="00813D63" w:rsidP="00A9654A"/>
    <w:p w:rsidR="00813D63" w:rsidRDefault="00813D63" w:rsidP="00A9654A">
      <w:r>
        <w:tab/>
      </w:r>
      <w:r>
        <w:tab/>
        <w:t xml:space="preserve">Instead of +SSS or –SSS the argument can be a single 0, in this case the motor is </w:t>
      </w:r>
    </w:p>
    <w:p w:rsidR="00A9654A" w:rsidRDefault="00813D63" w:rsidP="00A9654A">
      <w:r>
        <w:tab/>
      </w:r>
      <w:r>
        <w:tab/>
      </w:r>
      <w:proofErr w:type="gramStart"/>
      <w:r>
        <w:t>stopped</w:t>
      </w:r>
      <w:proofErr w:type="gramEnd"/>
      <w:r>
        <w:t xml:space="preserve"> and the smarty does not look for any other characters in this command.</w:t>
      </w:r>
    </w:p>
    <w:p w:rsidR="00813D63" w:rsidRDefault="00813D63" w:rsidP="00A9654A"/>
    <w:p w:rsidR="00813D63" w:rsidRDefault="00813D63" w:rsidP="00A9654A">
      <w:r>
        <w:tab/>
      </w:r>
      <w:r>
        <w:tab/>
      </w:r>
      <w:r w:rsidR="0093018E">
        <w:t>&lt;</w:t>
      </w:r>
      <w:proofErr w:type="gramStart"/>
      <w:r w:rsidR="0093018E">
        <w:t>:</w:t>
      </w:r>
      <w:r>
        <w:t>TTTT</w:t>
      </w:r>
      <w:proofErr w:type="gramEnd"/>
      <w:r>
        <w:t xml:space="preserve">&gt; is an optional 4-digit argument which sets an internal timer in the </w:t>
      </w:r>
    </w:p>
    <w:p w:rsidR="00813D63" w:rsidRDefault="00813D63" w:rsidP="00813D63">
      <w:r>
        <w:tab/>
      </w:r>
      <w:r>
        <w:tab/>
      </w:r>
      <w:proofErr w:type="gramStart"/>
      <w:r>
        <w:t>smarty</w:t>
      </w:r>
      <w:proofErr w:type="gramEnd"/>
      <w:r>
        <w:t xml:space="preserve"> to stop the motor after TTTT/10 </w:t>
      </w:r>
      <w:proofErr w:type="spellStart"/>
      <w:r>
        <w:t>secs</w:t>
      </w:r>
      <w:proofErr w:type="spellEnd"/>
      <w:r>
        <w:t>.  (</w:t>
      </w:r>
      <w:proofErr w:type="gramStart"/>
      <w:r>
        <w:t>e.g</w:t>
      </w:r>
      <w:proofErr w:type="gramEnd"/>
      <w:r>
        <w:t xml:space="preserve">. if TTTT is 1234 then after </w:t>
      </w:r>
    </w:p>
    <w:p w:rsidR="00813D63" w:rsidRDefault="00813D63" w:rsidP="00813D63">
      <w:pPr>
        <w:ind w:left="720" w:firstLine="720"/>
      </w:pPr>
      <w:r>
        <w:t xml:space="preserve">123.4 </w:t>
      </w:r>
      <w:proofErr w:type="spellStart"/>
      <w:r>
        <w:t>secs</w:t>
      </w:r>
      <w:proofErr w:type="spellEnd"/>
      <w:r>
        <w:t>)</w:t>
      </w:r>
    </w:p>
    <w:p w:rsidR="00813D63" w:rsidRPr="00A9654A" w:rsidRDefault="00813D63" w:rsidP="00A9654A"/>
    <w:p w:rsidR="00EA1127" w:rsidRDefault="00EA1127" w:rsidP="003A3D29">
      <w:pPr>
        <w:rPr>
          <w:rFonts w:ascii="Courier New" w:hAnsi="Courier New" w:cs="Courier New"/>
        </w:rPr>
      </w:pPr>
      <w:r w:rsidRPr="003A3D29">
        <w:rPr>
          <w:b/>
          <w:bCs/>
          <w:u w:val="single"/>
        </w:rPr>
        <w:t>PWM</w:t>
      </w:r>
      <w:r>
        <w:t>:</w:t>
      </w:r>
      <w:r w:rsidR="003A3D29">
        <w:tab/>
      </w:r>
      <w:r w:rsidR="00F36AB6">
        <w:t>#</w:t>
      </w:r>
      <w:proofErr w:type="spellStart"/>
      <w:r w:rsidR="00F36AB6">
        <w:rPr>
          <w:rFonts w:ascii="Courier New" w:hAnsi="Courier New" w:cs="Courier New"/>
        </w:rPr>
        <w:t>smarty#</w:t>
      </w:r>
      <w:r w:rsidR="003A3D29">
        <w:rPr>
          <w:rFonts w:ascii="Courier New" w:hAnsi="Courier New" w:cs="Courier New"/>
        </w:rPr>
        <w:t>p</w:t>
      </w:r>
      <w:r w:rsidR="003A3D29" w:rsidRPr="00A9654A">
        <w:rPr>
          <w:rFonts w:ascii="Courier New" w:hAnsi="Courier New" w:cs="Courier New"/>
        </w:rPr>
        <w:t>NN</w:t>
      </w:r>
      <w:proofErr w:type="gramStart"/>
      <w:r w:rsidR="0093018E">
        <w:rPr>
          <w:rFonts w:ascii="Courier New" w:hAnsi="Courier New" w:cs="Courier New"/>
        </w:rPr>
        <w:t>:</w:t>
      </w:r>
      <w:r w:rsidR="003A3D29">
        <w:rPr>
          <w:rFonts w:ascii="Courier New" w:hAnsi="Courier New" w:cs="Courier New"/>
        </w:rPr>
        <w:t>SSS</w:t>
      </w:r>
      <w:proofErr w:type="spellEnd"/>
      <w:proofErr w:type="gramEnd"/>
      <w:r w:rsidR="003A3D29">
        <w:rPr>
          <w:rFonts w:ascii="Courier New" w:hAnsi="Courier New" w:cs="Courier New"/>
        </w:rPr>
        <w:t>&lt;</w:t>
      </w:r>
      <w:r w:rsidR="0093018E">
        <w:rPr>
          <w:rFonts w:ascii="Courier New" w:hAnsi="Courier New" w:cs="Courier New"/>
        </w:rPr>
        <w:t>:</w:t>
      </w:r>
      <w:r w:rsidR="003A3D29">
        <w:rPr>
          <w:rFonts w:ascii="Courier New" w:hAnsi="Courier New" w:cs="Courier New"/>
        </w:rPr>
        <w:t>TTTT&gt;\n</w:t>
      </w:r>
    </w:p>
    <w:p w:rsidR="003A3D29" w:rsidRDefault="003A3D29" w:rsidP="003A3D29">
      <w:pPr>
        <w:rPr>
          <w:rFonts w:ascii="Courier New" w:hAnsi="Courier New" w:cs="Courier New"/>
        </w:rPr>
      </w:pPr>
    </w:p>
    <w:p w:rsidR="003A3D29" w:rsidRDefault="003A3D29" w:rsidP="003A3D29">
      <w:proofErr w:type="gramStart"/>
      <w:r w:rsidRPr="003A3D29">
        <w:t>where</w:t>
      </w:r>
      <w:proofErr w:type="gramEnd"/>
      <w:r w:rsidRPr="003A3D29">
        <w:t>:</w:t>
      </w:r>
      <w:r>
        <w:tab/>
        <w:t>NN is the output’s 2-digit identifier (01, 02, etc.)</w:t>
      </w:r>
    </w:p>
    <w:p w:rsidR="003A3D29" w:rsidRDefault="003A3D29" w:rsidP="003A3D29"/>
    <w:p w:rsidR="003A3D29" w:rsidRDefault="003A3D29" w:rsidP="003A3D29">
      <w:r>
        <w:tab/>
      </w:r>
      <w:r>
        <w:tab/>
        <w:t>SSS sets the PWM output value, from 000 to 255</w:t>
      </w:r>
    </w:p>
    <w:p w:rsidR="003A3D29" w:rsidRDefault="003A3D29" w:rsidP="003A3D29"/>
    <w:p w:rsidR="003A3D29" w:rsidRDefault="003A3D29" w:rsidP="003A3D29">
      <w:r>
        <w:lastRenderedPageBreak/>
        <w:tab/>
      </w:r>
      <w:r>
        <w:tab/>
      </w:r>
      <w:r w:rsidR="0093018E">
        <w:t>&lt;</w:t>
      </w:r>
      <w:proofErr w:type="gramStart"/>
      <w:r w:rsidR="0093018E">
        <w:t>:</w:t>
      </w:r>
      <w:r>
        <w:t>TTTT</w:t>
      </w:r>
      <w:proofErr w:type="gramEnd"/>
      <w:r>
        <w:t>&gt; is an optional 4-digit argument identical to the motor command</w:t>
      </w:r>
    </w:p>
    <w:p w:rsidR="003A3D29" w:rsidRPr="00EB2841" w:rsidRDefault="003A3D29" w:rsidP="003A3D29"/>
    <w:p w:rsidR="00EB2841" w:rsidRPr="00EB2841" w:rsidRDefault="003A3D29" w:rsidP="00EB2841">
      <w:pPr>
        <w:pStyle w:val="Heading4"/>
      </w:pPr>
      <w:r>
        <w:t>Status</w:t>
      </w:r>
    </w:p>
    <w:p w:rsidR="00EB2841" w:rsidRDefault="003A3D29" w:rsidP="003A3D29">
      <w:r>
        <w:t>The smarty brick sends a periodic status</w:t>
      </w:r>
      <w:r w:rsidR="00F36AB6">
        <w:t xml:space="preserve"> at 100Hz</w:t>
      </w:r>
      <w:r>
        <w:t>, independent on the reception of commands.</w:t>
      </w:r>
    </w:p>
    <w:p w:rsidR="003A3D29" w:rsidRDefault="003A3D29" w:rsidP="003A3D29">
      <w:r>
        <w:t>The report summarizes the statuses from all devices</w:t>
      </w:r>
      <w:r w:rsidRPr="003A3D29">
        <w:t xml:space="preserve"> </w:t>
      </w:r>
      <w:r>
        <w:t>connected</w:t>
      </w:r>
      <w:r w:rsidR="00E07D0C">
        <w:t xml:space="preserve"> to the smarty brick,</w:t>
      </w:r>
      <w:r w:rsidR="00B211A9">
        <w:t xml:space="preserve"> written back-to-back and comma</w:t>
      </w:r>
      <w:r w:rsidR="00E07D0C">
        <w:t>-separated.</w:t>
      </w:r>
    </w:p>
    <w:p w:rsidR="00E07D0C" w:rsidRDefault="00E07D0C" w:rsidP="00E07D0C">
      <w:r>
        <w:t>Each device status has a uniform format: &lt;device type&gt;&lt;device id</w:t>
      </w:r>
      <w:proofErr w:type="gramStart"/>
      <w:r>
        <w:t>&gt;:</w:t>
      </w:r>
      <w:proofErr w:type="gramEnd"/>
      <w:r>
        <w:t>&lt;device status&gt;.</w:t>
      </w:r>
    </w:p>
    <w:p w:rsidR="00E07D0C" w:rsidRDefault="00E07D0C" w:rsidP="00E07D0C"/>
    <w:p w:rsidR="00E07D0C" w:rsidRDefault="00E07D0C" w:rsidP="00E07D0C">
      <w:proofErr w:type="gramStart"/>
      <w:r>
        <w:t>where</w:t>
      </w:r>
      <w:proofErr w:type="gramEnd"/>
      <w:r>
        <w:t>:</w:t>
      </w:r>
      <w:r>
        <w:tab/>
        <w:t>&lt;device type&gt; can be ‘m’ for motor, ‘d’ for digital input, ‘a’ for analog input</w:t>
      </w:r>
    </w:p>
    <w:p w:rsidR="00E07D0C" w:rsidRDefault="00E07D0C" w:rsidP="00E07D0C">
      <w:r>
        <w:tab/>
      </w:r>
      <w:r>
        <w:tab/>
        <w:t>&lt;</w:t>
      </w:r>
      <w:proofErr w:type="gramStart"/>
      <w:r>
        <w:t>device</w:t>
      </w:r>
      <w:proofErr w:type="gramEnd"/>
      <w:r>
        <w:t xml:space="preserve"> id&gt; is the 2-digit device identifier like in the commands</w:t>
      </w:r>
    </w:p>
    <w:p w:rsidR="00E07D0C" w:rsidRDefault="00E07D0C" w:rsidP="00F36AB6">
      <w:r>
        <w:tab/>
      </w:r>
      <w:r>
        <w:tab/>
        <w:t>&lt;</w:t>
      </w:r>
      <w:proofErr w:type="gramStart"/>
      <w:r>
        <w:t>device</w:t>
      </w:r>
      <w:proofErr w:type="gramEnd"/>
      <w:r>
        <w:t xml:space="preserve"> status&gt; is a string describing the device status, usually a number</w:t>
      </w:r>
    </w:p>
    <w:p w:rsidR="00E07D0C" w:rsidRDefault="00E07D0C" w:rsidP="00E07D0C"/>
    <w:p w:rsidR="00E07D0C" w:rsidRPr="00E07D0C" w:rsidRDefault="00E07D0C" w:rsidP="00E07D0C">
      <w:pPr>
        <w:rPr>
          <w:rFonts w:ascii="Courier New" w:hAnsi="Courier New" w:cs="Courier New"/>
        </w:rPr>
      </w:pPr>
      <w:r>
        <w:t>Motor status:</w:t>
      </w:r>
      <w:r>
        <w:tab/>
      </w:r>
      <w:proofErr w:type="spellStart"/>
      <w:r w:rsidRPr="00E07D0C">
        <w:rPr>
          <w:rFonts w:ascii="Courier New" w:hAnsi="Courier New" w:cs="Courier New"/>
        </w:rPr>
        <w:t>mNN</w:t>
      </w:r>
      <w:proofErr w:type="spellEnd"/>
      <w:proofErr w:type="gramStart"/>
      <w:r w:rsidRPr="00E07D0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[</w:t>
      </w:r>
      <w:proofErr w:type="gramEnd"/>
      <w:r w:rsidRPr="00E07D0C">
        <w:rPr>
          <w:rFonts w:ascii="Courier New" w:hAnsi="Courier New" w:cs="Courier New"/>
        </w:rPr>
        <w:t>+SSS/-SSS</w:t>
      </w:r>
      <w:r>
        <w:rPr>
          <w:rFonts w:ascii="Courier New" w:hAnsi="Courier New" w:cs="Courier New"/>
        </w:rPr>
        <w:t>]C</w:t>
      </w:r>
    </w:p>
    <w:p w:rsidR="00B211A9" w:rsidRDefault="00E07D0C" w:rsidP="00E07D0C">
      <w:r>
        <w:tab/>
      </w:r>
      <w:r>
        <w:tab/>
      </w:r>
      <w:r>
        <w:tab/>
      </w:r>
      <w:r w:rsidRPr="00E07D0C">
        <w:t>[+SSS/-SSS]</w:t>
      </w:r>
      <w:r>
        <w:t xml:space="preserve"> is the </w:t>
      </w:r>
      <w:r w:rsidR="00B211A9">
        <w:t xml:space="preserve">commanded motor speed &amp; direction. The reported </w:t>
      </w:r>
    </w:p>
    <w:p w:rsidR="00E07D0C" w:rsidRDefault="00B211A9" w:rsidP="00B211A9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can be different from the command due to timer &lt;,TTTT&gt;.</w:t>
      </w:r>
    </w:p>
    <w:p w:rsidR="00B211A9" w:rsidRDefault="00B211A9" w:rsidP="00B211A9">
      <w:r>
        <w:tab/>
      </w:r>
      <w:r>
        <w:tab/>
      </w:r>
      <w:r>
        <w:tab/>
        <w:t xml:space="preserve">C is a rough estimate of current consumption, on a scale from 0 (no </w:t>
      </w:r>
    </w:p>
    <w:p w:rsidR="00B211A9" w:rsidRDefault="00B211A9" w:rsidP="00F36AB6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>) to 9 (over-current).</w:t>
      </w:r>
      <w:r w:rsidR="00F36AB6">
        <w:t xml:space="preserve"> If not applicable, C is ‘x’.</w:t>
      </w:r>
    </w:p>
    <w:p w:rsidR="00B211A9" w:rsidRDefault="00B211A9" w:rsidP="00B211A9"/>
    <w:p w:rsidR="003A3D29" w:rsidRDefault="00B211A9" w:rsidP="00F36AB6">
      <w:r>
        <w:t>Digital input:</w:t>
      </w:r>
      <w:r>
        <w:tab/>
      </w:r>
      <w:proofErr w:type="spellStart"/>
      <w:r w:rsidR="00F36AB6">
        <w:rPr>
          <w:rFonts w:ascii="Courier New" w:hAnsi="Courier New" w:cs="Courier New"/>
        </w:rPr>
        <w:t>dNN</w:t>
      </w:r>
      <w:proofErr w:type="spellEnd"/>
      <w:proofErr w:type="gramStart"/>
      <w:r w:rsidR="00F36AB6">
        <w:rPr>
          <w:rFonts w:ascii="Courier New" w:hAnsi="Courier New" w:cs="Courier New"/>
        </w:rPr>
        <w:t>:</w:t>
      </w:r>
      <w:r w:rsidRPr="00B211A9">
        <w:rPr>
          <w:rFonts w:ascii="Courier New" w:hAnsi="Courier New" w:cs="Courier New"/>
        </w:rPr>
        <w:t>[</w:t>
      </w:r>
      <w:proofErr w:type="gramEnd"/>
      <w:r w:rsidRPr="00B211A9">
        <w:rPr>
          <w:rFonts w:ascii="Courier New" w:hAnsi="Courier New" w:cs="Courier New"/>
        </w:rPr>
        <w:t>0/1]</w:t>
      </w:r>
    </w:p>
    <w:p w:rsidR="00B211A9" w:rsidRDefault="00B211A9" w:rsidP="00B211A9"/>
    <w:p w:rsidR="00B211A9" w:rsidRDefault="00B211A9" w:rsidP="00B211A9">
      <w:r>
        <w:t>Analog input:</w:t>
      </w:r>
      <w:r>
        <w:tab/>
      </w:r>
      <w:proofErr w:type="spellStart"/>
      <w:r w:rsidR="00F36AB6">
        <w:rPr>
          <w:rFonts w:ascii="Courier New" w:hAnsi="Courier New" w:cs="Courier New"/>
        </w:rPr>
        <w:t>aNN</w:t>
      </w:r>
      <w:proofErr w:type="gramStart"/>
      <w:r w:rsidR="00F36AB6">
        <w:rPr>
          <w:rFonts w:ascii="Courier New" w:hAnsi="Courier New" w:cs="Courier New"/>
        </w:rPr>
        <w:t>:</w:t>
      </w:r>
      <w:r w:rsidRPr="00B211A9">
        <w:rPr>
          <w:rFonts w:ascii="Courier New" w:hAnsi="Courier New" w:cs="Courier New"/>
        </w:rPr>
        <w:t>AAAA</w:t>
      </w:r>
      <w:proofErr w:type="spellEnd"/>
      <w:proofErr w:type="gramEnd"/>
    </w:p>
    <w:p w:rsidR="00B211A9" w:rsidRDefault="00B211A9" w:rsidP="00B211A9">
      <w:r>
        <w:tab/>
      </w:r>
      <w:r>
        <w:tab/>
      </w:r>
      <w:r>
        <w:tab/>
        <w:t>AAAA is the raw read value by the A2D (0 to 1024)</w:t>
      </w:r>
    </w:p>
    <w:p w:rsidR="00B211A9" w:rsidRDefault="00B211A9" w:rsidP="00B211A9"/>
    <w:p w:rsidR="00B211A9" w:rsidRDefault="00B211A9" w:rsidP="003A3D29">
      <w:r>
        <w:t>Example status</w:t>
      </w:r>
      <w:r w:rsidR="003A3D29">
        <w:t>:</w:t>
      </w:r>
    </w:p>
    <w:p w:rsidR="00B211A9" w:rsidRDefault="00B211A9" w:rsidP="003A3D29"/>
    <w:p w:rsidR="006A6B95" w:rsidRDefault="00F36AB6" w:rsidP="00F36A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3A3D29" w:rsidRPr="00A9654A">
        <w:rPr>
          <w:rFonts w:ascii="Courier New" w:hAnsi="Courier New" w:cs="Courier New"/>
        </w:rPr>
        <w:t>smarty</w:t>
      </w:r>
      <w:r>
        <w:rPr>
          <w:rFonts w:ascii="Courier New" w:hAnsi="Courier New" w:cs="Courier New"/>
        </w:rPr>
        <w:t>#</w:t>
      </w:r>
      <w:r w:rsidR="00B211A9">
        <w:rPr>
          <w:rFonts w:ascii="Courier New" w:hAnsi="Courier New" w:cs="Courier New"/>
        </w:rPr>
        <w:t>m01:+1505</w:t>
      </w:r>
      <w:proofErr w:type="gramStart"/>
      <w:r w:rsidR="00B211A9">
        <w:rPr>
          <w:rFonts w:ascii="Courier New" w:hAnsi="Courier New" w:cs="Courier New"/>
        </w:rPr>
        <w:t>,m02</w:t>
      </w:r>
      <w:proofErr w:type="gramEnd"/>
      <w:r w:rsidR="00B211A9">
        <w:rPr>
          <w:rFonts w:ascii="Courier New" w:hAnsi="Courier New" w:cs="Courier New"/>
        </w:rPr>
        <w:t>:-2559,</w:t>
      </w:r>
    </w:p>
    <w:p w:rsidR="003A3D29" w:rsidRDefault="00F36AB6" w:rsidP="00F36A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d01:</w:t>
      </w:r>
      <w:r w:rsidR="00B211A9">
        <w:rPr>
          <w:rFonts w:ascii="Courier New" w:hAnsi="Courier New" w:cs="Courier New"/>
        </w:rPr>
        <w:t>0</w:t>
      </w:r>
      <w:proofErr w:type="gramStart"/>
      <w:r w:rsidR="00B211A9">
        <w:rPr>
          <w:rFonts w:ascii="Courier New" w:hAnsi="Courier New" w:cs="Courier New"/>
        </w:rPr>
        <w:t>,d02:1,a01:</w:t>
      </w:r>
      <w:r>
        <w:rPr>
          <w:rFonts w:ascii="Courier New" w:hAnsi="Courier New" w:cs="Courier New"/>
        </w:rPr>
        <w:t>0004,a02:1000,a03:</w:t>
      </w:r>
      <w:r w:rsidR="00B211A9">
        <w:rPr>
          <w:rFonts w:ascii="Courier New" w:hAnsi="Courier New" w:cs="Courier New"/>
        </w:rPr>
        <w:t>0567</w:t>
      </w:r>
      <w:proofErr w:type="gramEnd"/>
      <w:r w:rsidR="006A6B95">
        <w:rPr>
          <w:rFonts w:ascii="Courier New" w:hAnsi="Courier New" w:cs="Courier New"/>
        </w:rPr>
        <w:t>\n</w:t>
      </w:r>
    </w:p>
    <w:p w:rsidR="003A3D29" w:rsidRDefault="003A3D29" w:rsidP="003A3D29"/>
    <w:p w:rsidR="00F36AB6" w:rsidRDefault="00F36AB6">
      <w:r>
        <w:br w:type="page"/>
      </w:r>
    </w:p>
    <w:p w:rsidR="00DC723A" w:rsidRDefault="00DC723A" w:rsidP="00DC723A">
      <w:pPr>
        <w:pStyle w:val="Heading2"/>
      </w:pPr>
      <w:r>
        <w:lastRenderedPageBreak/>
        <w:t>Software Description</w:t>
      </w:r>
    </w:p>
    <w:p w:rsidR="006A6B95" w:rsidRDefault="00F36AB6" w:rsidP="006A6B95">
      <w:r>
        <w:t>(Aviv/Eyal/</w:t>
      </w:r>
      <w:proofErr w:type="spellStart"/>
      <w:r>
        <w:t>Gleb</w:t>
      </w:r>
      <w:proofErr w:type="spellEnd"/>
      <w:r>
        <w:t>)</w:t>
      </w:r>
    </w:p>
    <w:p w:rsidR="00F36AB6" w:rsidRPr="006A6B95" w:rsidRDefault="00F36AB6" w:rsidP="006A6B95"/>
    <w:p w:rsidR="00DC723A" w:rsidRDefault="00DC723A" w:rsidP="00DC723A">
      <w:pPr>
        <w:pStyle w:val="Heading2"/>
      </w:pPr>
      <w:r>
        <w:t>Firmware Description</w:t>
      </w:r>
    </w:p>
    <w:p w:rsidR="006A6B95" w:rsidRDefault="006A6B95" w:rsidP="006A6B95"/>
    <w:p w:rsidR="006A6B95" w:rsidRDefault="006A6B95" w:rsidP="006A6B95">
      <w:r>
        <w:t xml:space="preserve">The smarty brick is based on </w:t>
      </w:r>
      <w:proofErr w:type="spellStart"/>
      <w:r>
        <w:t>Arduino</w:t>
      </w:r>
      <w:proofErr w:type="spellEnd"/>
      <w:r>
        <w:t xml:space="preserve"> UNO.</w:t>
      </w:r>
    </w:p>
    <w:p w:rsidR="006A6B95" w:rsidRPr="006A6B95" w:rsidRDefault="006A6B95" w:rsidP="006A6B95">
      <w:r>
        <w:t>Command parsing:</w:t>
      </w:r>
    </w:p>
    <w:p w:rsidR="008917EB" w:rsidRDefault="006A6B95" w:rsidP="008917EB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loop() function waits for \n-terminated strings, of maximum length 50.</w:t>
      </w:r>
    </w:p>
    <w:p w:rsidR="006A6B95" w:rsidRDefault="006A6B95" w:rsidP="008917EB">
      <w:pPr>
        <w:pStyle w:val="ListParagraph"/>
        <w:numPr>
          <w:ilvl w:val="0"/>
          <w:numId w:val="2"/>
        </w:numPr>
      </w:pPr>
      <w:r>
        <w:t>then each string is parsed, starting by the sync word (“</w:t>
      </w:r>
      <w:r w:rsidR="00F36AB6">
        <w:t>#smarty#</w:t>
      </w:r>
      <w:r>
        <w:t xml:space="preserve">”) then the one-character </w:t>
      </w:r>
      <w:proofErr w:type="spellStart"/>
      <w:r>
        <w:t>opcode</w:t>
      </w:r>
      <w:proofErr w:type="spellEnd"/>
      <w:r>
        <w:t xml:space="preserve"> (‘m’ or ‘p’ – can be extended in the future)</w:t>
      </w:r>
    </w:p>
    <w:p w:rsidR="006A6B95" w:rsidRDefault="006A6B95" w:rsidP="006A6B95">
      <w:r>
        <w:t>Status report:</w:t>
      </w:r>
    </w:p>
    <w:p w:rsidR="006A6B95" w:rsidRDefault="006A6B95" w:rsidP="00F36AB6"/>
    <w:p w:rsidR="00F36AB6" w:rsidRPr="008917EB" w:rsidRDefault="00F36AB6" w:rsidP="00F36AB6"/>
    <w:p w:rsidR="00DC723A" w:rsidRDefault="00DC723A" w:rsidP="00DC723A">
      <w:pPr>
        <w:pStyle w:val="Heading2"/>
      </w:pPr>
      <w:r>
        <w:t>System Integration Plan</w:t>
      </w:r>
    </w:p>
    <w:p w:rsidR="008107B7" w:rsidRDefault="008107B7">
      <w:pPr>
        <w:rPr>
          <w:ins w:id="4" w:author="Lyszyk David" w:date="2015-05-19T16:02:00Z"/>
        </w:rPr>
      </w:pPr>
      <w:ins w:id="5" w:author="Lyszyk David" w:date="2015-05-19T16:02:00Z">
        <w:r>
          <w:br w:type="page"/>
        </w:r>
      </w:ins>
    </w:p>
    <w:p w:rsidR="00F36AB6" w:rsidRPr="00F36AB6" w:rsidDel="008107B7" w:rsidRDefault="00F36AB6" w:rsidP="00F36AB6">
      <w:pPr>
        <w:rPr>
          <w:del w:id="6" w:author="Lyszyk David" w:date="2015-05-19T16:02:00Z"/>
        </w:rPr>
      </w:pPr>
    </w:p>
    <w:p w:rsidR="00B72235" w:rsidRDefault="00B72235" w:rsidP="00B72235">
      <w:pPr>
        <w:pStyle w:val="Heading1"/>
      </w:pPr>
      <w:r>
        <w:t>Version 2</w:t>
      </w:r>
    </w:p>
    <w:p w:rsidR="003313FB" w:rsidRDefault="003313FB" w:rsidP="003313FB">
      <w:pPr>
        <w:pStyle w:val="Heading2"/>
      </w:pPr>
      <w:r>
        <w:t>System Architecture</w:t>
      </w:r>
    </w:p>
    <w:p w:rsidR="003313FB" w:rsidRPr="003313FB" w:rsidRDefault="003313FB" w:rsidP="003313FB"/>
    <w:p w:rsidR="003313FB" w:rsidRDefault="003313FB" w:rsidP="003313FB">
      <w:pPr>
        <w:pStyle w:val="Heading2"/>
      </w:pPr>
      <w:r>
        <w:t>Key Characteristics</w:t>
      </w:r>
    </w:p>
    <w:p w:rsidR="003313FB" w:rsidRPr="003313FB" w:rsidRDefault="003313FB" w:rsidP="003313FB"/>
    <w:p w:rsidR="003313FB" w:rsidRDefault="003313FB" w:rsidP="003313FB">
      <w:pPr>
        <w:pStyle w:val="Heading2"/>
      </w:pPr>
      <w:r>
        <w:t>Hardware Description</w:t>
      </w:r>
    </w:p>
    <w:p w:rsidR="003313FB" w:rsidRPr="003313FB" w:rsidRDefault="003313FB" w:rsidP="003313FB"/>
    <w:p w:rsidR="003313FB" w:rsidRDefault="003313FB" w:rsidP="003313FB">
      <w:pPr>
        <w:pStyle w:val="Heading2"/>
      </w:pPr>
      <w:r>
        <w:t>Interface Description</w:t>
      </w:r>
    </w:p>
    <w:p w:rsidR="003313FB" w:rsidRDefault="003313FB" w:rsidP="003313FB">
      <w:pPr>
        <w:pStyle w:val="Heading3"/>
      </w:pPr>
      <w:r>
        <w:t>Extension Interface</w:t>
      </w:r>
    </w:p>
    <w:p w:rsidR="003313FB" w:rsidRPr="003313FB" w:rsidRDefault="003313FB" w:rsidP="003313FB"/>
    <w:p w:rsidR="003313FB" w:rsidRDefault="003313FB" w:rsidP="003313FB">
      <w:pPr>
        <w:pStyle w:val="Heading3"/>
      </w:pPr>
      <w:r>
        <w:t>Smarty Brick Interface</w:t>
      </w:r>
    </w:p>
    <w:p w:rsidR="003313FB" w:rsidRPr="00EB2841" w:rsidRDefault="003313FB" w:rsidP="003313FB">
      <w:pPr>
        <w:pStyle w:val="Heading4"/>
      </w:pPr>
      <w:r>
        <w:t>Definition</w:t>
      </w:r>
    </w:p>
    <w:p w:rsidR="003313FB" w:rsidRDefault="003313FB" w:rsidP="003313FB">
      <w:r>
        <w:t>Type: Serial</w:t>
      </w:r>
    </w:p>
    <w:p w:rsidR="003313FB" w:rsidRDefault="003313FB" w:rsidP="003313FB">
      <w:proofErr w:type="spellStart"/>
      <w:r>
        <w:t>Baudrate</w:t>
      </w:r>
      <w:proofErr w:type="spellEnd"/>
      <w:r>
        <w:t>: 115200</w:t>
      </w:r>
    </w:p>
    <w:p w:rsidR="003313FB" w:rsidRDefault="003313FB" w:rsidP="003313FB">
      <w:r>
        <w:t>Parity: None</w:t>
      </w:r>
    </w:p>
    <w:p w:rsidR="003313FB" w:rsidRDefault="003313FB" w:rsidP="003313FB">
      <w:r>
        <w:t>Data Bits: 8</w:t>
      </w:r>
    </w:p>
    <w:p w:rsidR="003313FB" w:rsidRDefault="003313FB" w:rsidP="003313FB">
      <w:r>
        <w:t>Stop Bits: 1</w:t>
      </w:r>
    </w:p>
    <w:p w:rsidR="003313FB" w:rsidRDefault="003313FB" w:rsidP="003313FB"/>
    <w:p w:rsidR="003313FB" w:rsidRDefault="003313FB" w:rsidP="003313FB">
      <w:pPr>
        <w:pStyle w:val="Heading4"/>
      </w:pPr>
      <w:r>
        <w:t>Protocol Description</w:t>
      </w:r>
    </w:p>
    <w:p w:rsidR="003313FB" w:rsidRDefault="003313FB" w:rsidP="003313FB">
      <w:pPr>
        <w:rPr>
          <w:ins w:id="7" w:author="Lyszyk David" w:date="2015-05-19T16:04:00Z"/>
        </w:rPr>
      </w:pPr>
      <w:r>
        <w:t>The protocol consists of binary messages, both for commands and for periodic status.</w:t>
      </w:r>
    </w:p>
    <w:p w:rsidR="008107B7" w:rsidRDefault="008107B7" w:rsidP="003313FB">
      <w:pPr>
        <w:rPr>
          <w:ins w:id="8" w:author="Lyszyk David" w:date="2015-05-19T16:05:00Z"/>
        </w:rPr>
      </w:pPr>
      <w:ins w:id="9" w:author="Lyszyk David" w:date="2015-05-19T16:04:00Z">
        <w:r>
          <w:t xml:space="preserve">The </w:t>
        </w:r>
        <w:proofErr w:type="spellStart"/>
        <w:r>
          <w:t>comBrick</w:t>
        </w:r>
        <w:proofErr w:type="spellEnd"/>
        <w:r>
          <w:t xml:space="preserve"> acts as a gateway and does not change the content of the messages, in both directions, between the PC </w:t>
        </w:r>
      </w:ins>
      <w:ins w:id="10" w:author="Lyszyk David" w:date="2015-05-19T16:05:00Z">
        <w:r>
          <w:t>H</w:t>
        </w:r>
      </w:ins>
      <w:ins w:id="11" w:author="Lyszyk David" w:date="2015-05-19T16:04:00Z">
        <w:r>
          <w:t xml:space="preserve">elper </w:t>
        </w:r>
      </w:ins>
      <w:ins w:id="12" w:author="Lyszyk David" w:date="2015-05-19T16:05:00Z">
        <w:r>
          <w:t xml:space="preserve">and the remote </w:t>
        </w:r>
        <w:proofErr w:type="spellStart"/>
        <w:r>
          <w:t>smarties</w:t>
        </w:r>
        <w:proofErr w:type="spellEnd"/>
        <w:r>
          <w:t>.</w:t>
        </w:r>
      </w:ins>
    </w:p>
    <w:p w:rsidR="008107B7" w:rsidRDefault="008107B7" w:rsidP="003313FB">
      <w:pPr>
        <w:rPr>
          <w:ins w:id="13" w:author="Lyszyk David" w:date="2015-05-19T16:05:00Z"/>
        </w:rPr>
      </w:pPr>
    </w:p>
    <w:p w:rsidR="008107B7" w:rsidRDefault="008107B7" w:rsidP="008107B7">
      <w:pPr>
        <w:rPr>
          <w:ins w:id="14" w:author="Lyszyk David" w:date="2015-05-19T16:08:00Z"/>
        </w:rPr>
        <w:pPrChange w:id="15" w:author="Lyszyk David" w:date="2015-05-19T16:06:00Z">
          <w:pPr/>
        </w:pPrChange>
      </w:pPr>
      <w:ins w:id="16" w:author="Lyszyk David" w:date="2015-05-19T16:05:00Z">
        <w:r>
          <w:t xml:space="preserve">Each message contains a source id (1 byte), destination id (1 byte), </w:t>
        </w:r>
        <w:proofErr w:type="spellStart"/>
        <w:r>
          <w:t>opcode</w:t>
        </w:r>
        <w:proofErr w:type="spellEnd"/>
        <w:r>
          <w:t xml:space="preserve"> (1 byte) and content (7 bytes) for a total of 10 bytes </w:t>
        </w:r>
      </w:ins>
      <w:ins w:id="17" w:author="Lyszyk David" w:date="2015-05-19T16:06:00Z">
        <w:r>
          <w:t>fixed length</w:t>
        </w:r>
      </w:ins>
      <w:ins w:id="18" w:author="Lyszyk David" w:date="2015-05-19T16:05:00Z">
        <w:r>
          <w:t xml:space="preserve"> messages.</w:t>
        </w:r>
      </w:ins>
    </w:p>
    <w:p w:rsidR="008107B7" w:rsidRDefault="008107B7" w:rsidP="008107B7">
      <w:pPr>
        <w:rPr>
          <w:ins w:id="19" w:author="Lyszyk David" w:date="2015-05-19T16:08:00Z"/>
        </w:rPr>
        <w:pPrChange w:id="20" w:author="Lyszyk David" w:date="2015-05-19T16:06:00Z">
          <w:pPr/>
        </w:pPrChange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21" w:author="Lyszyk David" w:date="2015-05-19T16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  <w:tblGridChange w:id="22">
          <w:tblGrid>
            <w:gridCol w:w="885"/>
            <w:gridCol w:w="885"/>
            <w:gridCol w:w="885"/>
            <w:gridCol w:w="885"/>
            <w:gridCol w:w="886"/>
            <w:gridCol w:w="886"/>
            <w:gridCol w:w="886"/>
            <w:gridCol w:w="886"/>
            <w:gridCol w:w="886"/>
            <w:gridCol w:w="886"/>
          </w:tblGrid>
        </w:tblGridChange>
      </w:tblGrid>
      <w:tr w:rsidR="008107B7" w:rsidRPr="008107B7" w:rsidTr="008107B7">
        <w:trPr>
          <w:jc w:val="center"/>
          <w:ins w:id="23" w:author="Lyszyk David" w:date="2015-05-19T16:08:00Z"/>
        </w:trPr>
        <w:tc>
          <w:tcPr>
            <w:tcW w:w="885" w:type="dxa"/>
            <w:shd w:val="clear" w:color="auto" w:fill="D6E3BC" w:themeFill="accent3" w:themeFillTint="66"/>
            <w:vAlign w:val="center"/>
            <w:tcPrChange w:id="24" w:author="Lyszyk David" w:date="2015-05-19T16:09:00Z">
              <w:tcPr>
                <w:tcW w:w="885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25" w:author="Lyszyk David" w:date="2015-05-19T16:08:00Z"/>
                <w:sz w:val="20"/>
                <w:szCs w:val="20"/>
                <w:rPrChange w:id="26" w:author="Lyszyk David" w:date="2015-05-19T16:10:00Z">
                  <w:rPr>
                    <w:ins w:id="27" w:author="Lyszyk David" w:date="2015-05-19T16:08:00Z"/>
                  </w:rPr>
                </w:rPrChange>
              </w:rPr>
              <w:pPrChange w:id="28" w:author="Lyszyk David" w:date="2015-05-19T16:09:00Z">
                <w:pPr>
                  <w:ind w:firstLine="0"/>
                </w:pPr>
              </w:pPrChange>
            </w:pPr>
            <w:ins w:id="29" w:author="Lyszyk David" w:date="2015-05-19T16:08:00Z">
              <w:r w:rsidRPr="008107B7">
                <w:rPr>
                  <w:sz w:val="20"/>
                  <w:szCs w:val="20"/>
                  <w:rPrChange w:id="30" w:author="Lyszyk David" w:date="2015-05-19T16:10:00Z">
                    <w:rPr/>
                  </w:rPrChange>
                </w:rPr>
                <w:t>byte 0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  <w:tcPrChange w:id="31" w:author="Lyszyk David" w:date="2015-05-19T16:09:00Z">
              <w:tcPr>
                <w:tcW w:w="885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32" w:author="Lyszyk David" w:date="2015-05-19T16:08:00Z"/>
                <w:sz w:val="20"/>
                <w:szCs w:val="20"/>
                <w:rPrChange w:id="33" w:author="Lyszyk David" w:date="2015-05-19T16:10:00Z">
                  <w:rPr>
                    <w:ins w:id="34" w:author="Lyszyk David" w:date="2015-05-19T16:08:00Z"/>
                  </w:rPr>
                </w:rPrChange>
              </w:rPr>
              <w:pPrChange w:id="35" w:author="Lyszyk David" w:date="2015-05-19T16:09:00Z">
                <w:pPr>
                  <w:ind w:firstLine="0"/>
                </w:pPr>
              </w:pPrChange>
            </w:pPr>
            <w:ins w:id="36" w:author="Lyszyk David" w:date="2015-05-19T16:08:00Z">
              <w:r w:rsidRPr="008107B7">
                <w:rPr>
                  <w:sz w:val="20"/>
                  <w:szCs w:val="20"/>
                  <w:rPrChange w:id="37" w:author="Lyszyk David" w:date="2015-05-19T16:10:00Z">
                    <w:rPr/>
                  </w:rPrChange>
                </w:rPr>
                <w:t>byte 1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  <w:tcPrChange w:id="38" w:author="Lyszyk David" w:date="2015-05-19T16:09:00Z">
              <w:tcPr>
                <w:tcW w:w="885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39" w:author="Lyszyk David" w:date="2015-05-19T16:08:00Z"/>
                <w:sz w:val="20"/>
                <w:szCs w:val="20"/>
                <w:rPrChange w:id="40" w:author="Lyszyk David" w:date="2015-05-19T16:10:00Z">
                  <w:rPr>
                    <w:ins w:id="41" w:author="Lyszyk David" w:date="2015-05-19T16:08:00Z"/>
                  </w:rPr>
                </w:rPrChange>
              </w:rPr>
              <w:pPrChange w:id="42" w:author="Lyszyk David" w:date="2015-05-19T16:09:00Z">
                <w:pPr>
                  <w:ind w:firstLine="0"/>
                </w:pPr>
              </w:pPrChange>
            </w:pPr>
            <w:ins w:id="43" w:author="Lyszyk David" w:date="2015-05-19T16:08:00Z">
              <w:r w:rsidRPr="008107B7">
                <w:rPr>
                  <w:sz w:val="20"/>
                  <w:szCs w:val="20"/>
                  <w:rPrChange w:id="44" w:author="Lyszyk David" w:date="2015-05-19T16:10:00Z">
                    <w:rPr/>
                  </w:rPrChange>
                </w:rPr>
                <w:t>byte 2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  <w:tcPrChange w:id="45" w:author="Lyszyk David" w:date="2015-05-19T16:09:00Z">
              <w:tcPr>
                <w:tcW w:w="885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46" w:author="Lyszyk David" w:date="2015-05-19T16:08:00Z"/>
                <w:sz w:val="20"/>
                <w:szCs w:val="20"/>
                <w:rPrChange w:id="47" w:author="Lyszyk David" w:date="2015-05-19T16:10:00Z">
                  <w:rPr>
                    <w:ins w:id="48" w:author="Lyszyk David" w:date="2015-05-19T16:08:00Z"/>
                  </w:rPr>
                </w:rPrChange>
              </w:rPr>
              <w:pPrChange w:id="49" w:author="Lyszyk David" w:date="2015-05-19T16:09:00Z">
                <w:pPr>
                  <w:ind w:firstLine="0"/>
                </w:pPr>
              </w:pPrChange>
            </w:pPr>
            <w:ins w:id="50" w:author="Lyszyk David" w:date="2015-05-19T16:08:00Z">
              <w:r w:rsidRPr="008107B7">
                <w:rPr>
                  <w:sz w:val="20"/>
                  <w:szCs w:val="20"/>
                  <w:rPrChange w:id="51" w:author="Lyszyk David" w:date="2015-05-19T16:10:00Z">
                    <w:rPr/>
                  </w:rPrChange>
                </w:rPr>
                <w:t>byte 3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  <w:tcPrChange w:id="52" w:author="Lyszyk David" w:date="2015-05-19T16:09:00Z">
              <w:tcPr>
                <w:tcW w:w="886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53" w:author="Lyszyk David" w:date="2015-05-19T16:08:00Z"/>
                <w:sz w:val="20"/>
                <w:szCs w:val="20"/>
                <w:rPrChange w:id="54" w:author="Lyszyk David" w:date="2015-05-19T16:10:00Z">
                  <w:rPr>
                    <w:ins w:id="55" w:author="Lyszyk David" w:date="2015-05-19T16:08:00Z"/>
                  </w:rPr>
                </w:rPrChange>
              </w:rPr>
              <w:pPrChange w:id="56" w:author="Lyszyk David" w:date="2015-05-19T16:09:00Z">
                <w:pPr>
                  <w:ind w:firstLine="0"/>
                </w:pPr>
              </w:pPrChange>
            </w:pPr>
            <w:ins w:id="57" w:author="Lyszyk David" w:date="2015-05-19T16:08:00Z">
              <w:r w:rsidRPr="008107B7">
                <w:rPr>
                  <w:sz w:val="20"/>
                  <w:szCs w:val="20"/>
                  <w:rPrChange w:id="58" w:author="Lyszyk David" w:date="2015-05-19T16:10:00Z">
                    <w:rPr/>
                  </w:rPrChange>
                </w:rPr>
                <w:t>byte 4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  <w:tcPrChange w:id="59" w:author="Lyszyk David" w:date="2015-05-19T16:09:00Z">
              <w:tcPr>
                <w:tcW w:w="886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60" w:author="Lyszyk David" w:date="2015-05-19T16:08:00Z"/>
                <w:sz w:val="20"/>
                <w:szCs w:val="20"/>
                <w:rPrChange w:id="61" w:author="Lyszyk David" w:date="2015-05-19T16:10:00Z">
                  <w:rPr>
                    <w:ins w:id="62" w:author="Lyszyk David" w:date="2015-05-19T16:08:00Z"/>
                  </w:rPr>
                </w:rPrChange>
              </w:rPr>
              <w:pPrChange w:id="63" w:author="Lyszyk David" w:date="2015-05-19T16:09:00Z">
                <w:pPr>
                  <w:ind w:firstLine="0"/>
                </w:pPr>
              </w:pPrChange>
            </w:pPr>
            <w:ins w:id="64" w:author="Lyszyk David" w:date="2015-05-19T16:08:00Z">
              <w:r w:rsidRPr="008107B7">
                <w:rPr>
                  <w:sz w:val="20"/>
                  <w:szCs w:val="20"/>
                  <w:rPrChange w:id="65" w:author="Lyszyk David" w:date="2015-05-19T16:10:00Z">
                    <w:rPr/>
                  </w:rPrChange>
                </w:rPr>
                <w:t>byte 5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  <w:tcPrChange w:id="66" w:author="Lyszyk David" w:date="2015-05-19T16:09:00Z">
              <w:tcPr>
                <w:tcW w:w="886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67" w:author="Lyszyk David" w:date="2015-05-19T16:08:00Z"/>
                <w:sz w:val="20"/>
                <w:szCs w:val="20"/>
                <w:rPrChange w:id="68" w:author="Lyszyk David" w:date="2015-05-19T16:10:00Z">
                  <w:rPr>
                    <w:ins w:id="69" w:author="Lyszyk David" w:date="2015-05-19T16:08:00Z"/>
                  </w:rPr>
                </w:rPrChange>
              </w:rPr>
              <w:pPrChange w:id="70" w:author="Lyszyk David" w:date="2015-05-19T16:09:00Z">
                <w:pPr>
                  <w:ind w:firstLine="0"/>
                </w:pPr>
              </w:pPrChange>
            </w:pPr>
            <w:ins w:id="71" w:author="Lyszyk David" w:date="2015-05-19T16:08:00Z">
              <w:r w:rsidRPr="008107B7">
                <w:rPr>
                  <w:sz w:val="20"/>
                  <w:szCs w:val="20"/>
                  <w:rPrChange w:id="72" w:author="Lyszyk David" w:date="2015-05-19T16:10:00Z">
                    <w:rPr/>
                  </w:rPrChange>
                </w:rPr>
                <w:t>byte 6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  <w:tcPrChange w:id="73" w:author="Lyszyk David" w:date="2015-05-19T16:09:00Z">
              <w:tcPr>
                <w:tcW w:w="886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74" w:author="Lyszyk David" w:date="2015-05-19T16:08:00Z"/>
                <w:sz w:val="20"/>
                <w:szCs w:val="20"/>
                <w:rPrChange w:id="75" w:author="Lyszyk David" w:date="2015-05-19T16:10:00Z">
                  <w:rPr>
                    <w:ins w:id="76" w:author="Lyszyk David" w:date="2015-05-19T16:08:00Z"/>
                  </w:rPr>
                </w:rPrChange>
              </w:rPr>
              <w:pPrChange w:id="77" w:author="Lyszyk David" w:date="2015-05-19T16:09:00Z">
                <w:pPr>
                  <w:ind w:firstLine="0"/>
                </w:pPr>
              </w:pPrChange>
            </w:pPr>
            <w:ins w:id="78" w:author="Lyszyk David" w:date="2015-05-19T16:08:00Z">
              <w:r w:rsidRPr="008107B7">
                <w:rPr>
                  <w:sz w:val="20"/>
                  <w:szCs w:val="20"/>
                  <w:rPrChange w:id="79" w:author="Lyszyk David" w:date="2015-05-19T16:10:00Z">
                    <w:rPr/>
                  </w:rPrChange>
                </w:rPr>
                <w:t>byte 7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  <w:tcPrChange w:id="80" w:author="Lyszyk David" w:date="2015-05-19T16:09:00Z">
              <w:tcPr>
                <w:tcW w:w="886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81" w:author="Lyszyk David" w:date="2015-05-19T16:08:00Z"/>
                <w:sz w:val="20"/>
                <w:szCs w:val="20"/>
                <w:rPrChange w:id="82" w:author="Lyszyk David" w:date="2015-05-19T16:10:00Z">
                  <w:rPr>
                    <w:ins w:id="83" w:author="Lyszyk David" w:date="2015-05-19T16:08:00Z"/>
                  </w:rPr>
                </w:rPrChange>
              </w:rPr>
              <w:pPrChange w:id="84" w:author="Lyszyk David" w:date="2015-05-19T16:09:00Z">
                <w:pPr>
                  <w:ind w:firstLine="0"/>
                </w:pPr>
              </w:pPrChange>
            </w:pPr>
            <w:ins w:id="85" w:author="Lyszyk David" w:date="2015-05-19T16:08:00Z">
              <w:r w:rsidRPr="008107B7">
                <w:rPr>
                  <w:sz w:val="20"/>
                  <w:szCs w:val="20"/>
                  <w:rPrChange w:id="86" w:author="Lyszyk David" w:date="2015-05-19T16:10:00Z">
                    <w:rPr/>
                  </w:rPrChange>
                </w:rPr>
                <w:t>byte 8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  <w:tcPrChange w:id="87" w:author="Lyszyk David" w:date="2015-05-19T16:09:00Z">
              <w:tcPr>
                <w:tcW w:w="886" w:type="dxa"/>
              </w:tcPr>
            </w:tcPrChange>
          </w:tcPr>
          <w:p w:rsidR="008107B7" w:rsidRPr="008107B7" w:rsidRDefault="008107B7" w:rsidP="008107B7">
            <w:pPr>
              <w:ind w:firstLine="0"/>
              <w:jc w:val="center"/>
              <w:rPr>
                <w:ins w:id="88" w:author="Lyszyk David" w:date="2015-05-19T16:08:00Z"/>
                <w:sz w:val="20"/>
                <w:szCs w:val="20"/>
                <w:rPrChange w:id="89" w:author="Lyszyk David" w:date="2015-05-19T16:10:00Z">
                  <w:rPr>
                    <w:ins w:id="90" w:author="Lyszyk David" w:date="2015-05-19T16:08:00Z"/>
                  </w:rPr>
                </w:rPrChange>
              </w:rPr>
              <w:pPrChange w:id="91" w:author="Lyszyk David" w:date="2015-05-19T16:09:00Z">
                <w:pPr>
                  <w:ind w:firstLine="0"/>
                </w:pPr>
              </w:pPrChange>
            </w:pPr>
            <w:ins w:id="92" w:author="Lyszyk David" w:date="2015-05-19T16:08:00Z">
              <w:r w:rsidRPr="008107B7">
                <w:rPr>
                  <w:sz w:val="20"/>
                  <w:szCs w:val="20"/>
                  <w:rPrChange w:id="93" w:author="Lyszyk David" w:date="2015-05-19T16:10:00Z">
                    <w:rPr/>
                  </w:rPrChange>
                </w:rPr>
                <w:t>byte 9</w:t>
              </w:r>
            </w:ins>
          </w:p>
        </w:tc>
      </w:tr>
      <w:tr w:rsidR="008107B7" w:rsidRPr="008107B7" w:rsidTr="00287BCF">
        <w:trPr>
          <w:jc w:val="center"/>
          <w:ins w:id="94" w:author="Lyszyk David" w:date="2015-05-19T16:08:00Z"/>
        </w:trPr>
        <w:tc>
          <w:tcPr>
            <w:tcW w:w="885" w:type="dxa"/>
            <w:vAlign w:val="center"/>
          </w:tcPr>
          <w:p w:rsidR="008107B7" w:rsidRPr="008107B7" w:rsidRDefault="008107B7" w:rsidP="008107B7">
            <w:pPr>
              <w:ind w:firstLine="0"/>
              <w:jc w:val="center"/>
              <w:rPr>
                <w:ins w:id="95" w:author="Lyszyk David" w:date="2015-05-19T16:08:00Z"/>
                <w:sz w:val="20"/>
                <w:szCs w:val="20"/>
                <w:rPrChange w:id="96" w:author="Lyszyk David" w:date="2015-05-19T16:10:00Z">
                  <w:rPr>
                    <w:ins w:id="97" w:author="Lyszyk David" w:date="2015-05-19T16:08:00Z"/>
                  </w:rPr>
                </w:rPrChange>
              </w:rPr>
              <w:pPrChange w:id="98" w:author="Lyszyk David" w:date="2015-05-19T16:09:00Z">
                <w:pPr>
                  <w:ind w:firstLine="0"/>
                </w:pPr>
              </w:pPrChange>
            </w:pPr>
            <w:proofErr w:type="spellStart"/>
            <w:ins w:id="99" w:author="Lyszyk David" w:date="2015-05-19T16:09:00Z">
              <w:r w:rsidRPr="008107B7">
                <w:rPr>
                  <w:sz w:val="20"/>
                  <w:szCs w:val="20"/>
                  <w:rPrChange w:id="100" w:author="Lyszyk David" w:date="2015-05-19T16:10:00Z">
                    <w:rPr/>
                  </w:rPrChange>
                </w:rPr>
                <w:t>src</w:t>
              </w:r>
            </w:ins>
            <w:proofErr w:type="spellEnd"/>
            <w:ins w:id="101" w:author="Lyszyk David" w:date="2015-05-19T16:08:00Z">
              <w:r w:rsidRPr="008107B7">
                <w:rPr>
                  <w:sz w:val="20"/>
                  <w:szCs w:val="20"/>
                  <w:rPrChange w:id="102" w:author="Lyszyk David" w:date="2015-05-19T16:10:00Z">
                    <w:rPr/>
                  </w:rPrChange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</w:tcPr>
          <w:p w:rsidR="008107B7" w:rsidRPr="008107B7" w:rsidRDefault="008107B7" w:rsidP="008107B7">
            <w:pPr>
              <w:ind w:firstLine="0"/>
              <w:jc w:val="center"/>
              <w:rPr>
                <w:ins w:id="103" w:author="Lyszyk David" w:date="2015-05-19T16:08:00Z"/>
                <w:sz w:val="20"/>
                <w:szCs w:val="20"/>
                <w:rPrChange w:id="104" w:author="Lyszyk David" w:date="2015-05-19T16:10:00Z">
                  <w:rPr>
                    <w:ins w:id="105" w:author="Lyszyk David" w:date="2015-05-19T16:08:00Z"/>
                  </w:rPr>
                </w:rPrChange>
              </w:rPr>
              <w:pPrChange w:id="106" w:author="Lyszyk David" w:date="2015-05-19T16:09:00Z">
                <w:pPr>
                  <w:ind w:firstLine="0"/>
                </w:pPr>
              </w:pPrChange>
            </w:pPr>
            <w:proofErr w:type="spellStart"/>
            <w:ins w:id="107" w:author="Lyszyk David" w:date="2015-05-19T16:08:00Z">
              <w:r w:rsidRPr="008107B7">
                <w:rPr>
                  <w:sz w:val="20"/>
                  <w:szCs w:val="20"/>
                  <w:rPrChange w:id="108" w:author="Lyszyk David" w:date="2015-05-19T16:10:00Z">
                    <w:rPr/>
                  </w:rPrChange>
                </w:rPr>
                <w:t>dest</w:t>
              </w:r>
              <w:proofErr w:type="spellEnd"/>
              <w:r w:rsidRPr="008107B7">
                <w:rPr>
                  <w:sz w:val="20"/>
                  <w:szCs w:val="20"/>
                  <w:rPrChange w:id="109" w:author="Lyszyk David" w:date="2015-05-19T16:10:00Z">
                    <w:rPr/>
                  </w:rPrChange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</w:tcPr>
          <w:p w:rsidR="008107B7" w:rsidRPr="008107B7" w:rsidRDefault="008107B7" w:rsidP="008107B7">
            <w:pPr>
              <w:ind w:firstLine="0"/>
              <w:jc w:val="center"/>
              <w:rPr>
                <w:ins w:id="110" w:author="Lyszyk David" w:date="2015-05-19T16:08:00Z"/>
                <w:sz w:val="20"/>
                <w:szCs w:val="20"/>
                <w:rPrChange w:id="111" w:author="Lyszyk David" w:date="2015-05-19T16:10:00Z">
                  <w:rPr>
                    <w:ins w:id="112" w:author="Lyszyk David" w:date="2015-05-19T16:08:00Z"/>
                  </w:rPr>
                </w:rPrChange>
              </w:rPr>
              <w:pPrChange w:id="113" w:author="Lyszyk David" w:date="2015-05-19T16:09:00Z">
                <w:pPr>
                  <w:ind w:firstLine="0"/>
                </w:pPr>
              </w:pPrChange>
            </w:pPr>
            <w:proofErr w:type="spellStart"/>
            <w:ins w:id="114" w:author="Lyszyk David" w:date="2015-05-19T16:09:00Z">
              <w:r w:rsidRPr="008107B7">
                <w:rPr>
                  <w:sz w:val="20"/>
                  <w:szCs w:val="20"/>
                  <w:rPrChange w:id="115" w:author="Lyszyk David" w:date="2015-05-19T16:10:00Z">
                    <w:rPr/>
                  </w:rPrChange>
                </w:rPr>
                <w:t>opcode</w:t>
              </w:r>
            </w:ins>
            <w:proofErr w:type="spellEnd"/>
          </w:p>
        </w:tc>
        <w:tc>
          <w:tcPr>
            <w:tcW w:w="6201" w:type="dxa"/>
            <w:gridSpan w:val="7"/>
            <w:vAlign w:val="center"/>
          </w:tcPr>
          <w:p w:rsidR="008107B7" w:rsidRPr="008107B7" w:rsidRDefault="008107B7" w:rsidP="008107B7">
            <w:pPr>
              <w:ind w:firstLine="0"/>
              <w:jc w:val="center"/>
              <w:rPr>
                <w:ins w:id="116" w:author="Lyszyk David" w:date="2015-05-19T16:08:00Z"/>
                <w:sz w:val="20"/>
                <w:szCs w:val="20"/>
                <w:rPrChange w:id="117" w:author="Lyszyk David" w:date="2015-05-19T16:10:00Z">
                  <w:rPr>
                    <w:ins w:id="118" w:author="Lyszyk David" w:date="2015-05-19T16:08:00Z"/>
                  </w:rPr>
                </w:rPrChange>
              </w:rPr>
              <w:pPrChange w:id="119" w:author="Lyszyk David" w:date="2015-05-19T16:09:00Z">
                <w:pPr>
                  <w:ind w:firstLine="0"/>
                </w:pPr>
              </w:pPrChange>
            </w:pPr>
            <w:ins w:id="120" w:author="Lyszyk David" w:date="2015-05-19T16:10:00Z">
              <w:r w:rsidRPr="008107B7">
                <w:rPr>
                  <w:sz w:val="20"/>
                  <w:szCs w:val="20"/>
                  <w:rPrChange w:id="121" w:author="Lyszyk David" w:date="2015-05-19T16:10:00Z">
                    <w:rPr/>
                  </w:rPrChange>
                </w:rPr>
                <w:t>content</w:t>
              </w:r>
            </w:ins>
          </w:p>
        </w:tc>
      </w:tr>
    </w:tbl>
    <w:p w:rsidR="008107B7" w:rsidRDefault="008107B7" w:rsidP="008107B7">
      <w:pPr>
        <w:rPr>
          <w:ins w:id="122" w:author="Lyszyk David" w:date="2015-05-19T16:27:00Z"/>
        </w:rPr>
        <w:pPrChange w:id="123" w:author="Lyszyk David" w:date="2015-05-19T16:06:00Z">
          <w:pPr/>
        </w:pPrChange>
      </w:pPr>
    </w:p>
    <w:p w:rsidR="0063717B" w:rsidRDefault="0063717B" w:rsidP="0063717B">
      <w:pPr>
        <w:rPr>
          <w:ins w:id="124" w:author="Lyszyk David" w:date="2015-05-19T16:27:00Z"/>
        </w:rPr>
      </w:pPr>
      <w:proofErr w:type="gramStart"/>
      <w:ins w:id="125" w:author="Lyszyk David" w:date="2015-05-19T16:27:00Z">
        <w:r>
          <w:t>in</w:t>
        </w:r>
        <w:proofErr w:type="gramEnd"/>
        <w:r>
          <w:t xml:space="preserve"> general: </w:t>
        </w:r>
      </w:ins>
    </w:p>
    <w:p w:rsidR="0063717B" w:rsidRDefault="0063717B" w:rsidP="0063717B">
      <w:pPr>
        <w:rPr>
          <w:ins w:id="126" w:author="Lyszyk David" w:date="2015-05-19T16:27:00Z"/>
        </w:rPr>
      </w:pPr>
      <w:ins w:id="127" w:author="Lyszyk David" w:date="2015-05-19T16:27:00Z">
        <w:r>
          <w:t>- NULL byte means 0x00</w:t>
        </w:r>
      </w:ins>
    </w:p>
    <w:p w:rsidR="0063717B" w:rsidRDefault="0063717B" w:rsidP="0063717B">
      <w:pPr>
        <w:rPr>
          <w:ins w:id="128" w:author="Lyszyk David" w:date="2015-05-19T16:27:00Z"/>
        </w:rPr>
      </w:pPr>
      <w:ins w:id="129" w:author="Lyszyk David" w:date="2015-05-19T16:27:00Z">
        <w:r>
          <w:t xml:space="preserve">- all commands </w:t>
        </w:r>
        <w:proofErr w:type="spellStart"/>
        <w:r>
          <w:t>opcode</w:t>
        </w:r>
        <w:proofErr w:type="spellEnd"/>
        <w:r>
          <w:t xml:space="preserve"> start with C, motor co</w:t>
        </w:r>
        <w:r>
          <w:t>n</w:t>
        </w:r>
        <w:r>
          <w:t>trol start</w:t>
        </w:r>
        <w:r>
          <w:t>s</w:t>
        </w:r>
        <w:r>
          <w:t xml:space="preserve"> with E, sensors data update starts with D</w:t>
        </w:r>
      </w:ins>
    </w:p>
    <w:p w:rsidR="0063717B" w:rsidRDefault="0063717B" w:rsidP="0063717B">
      <w:pPr>
        <w:rPr>
          <w:ins w:id="130" w:author="Lyszyk David" w:date="2015-05-19T16:27:00Z"/>
        </w:rPr>
      </w:pPr>
      <w:ins w:id="131" w:author="Lyszyk David" w:date="2015-05-19T16:27:00Z">
        <w:r>
          <w:t>-&lt;</w:t>
        </w:r>
        <w:proofErr w:type="spellStart"/>
        <w:r>
          <w:t>uint</w:t>
        </w:r>
        <w:proofErr w:type="spellEnd"/>
        <w:r>
          <w:t xml:space="preserve">&gt; byte means a value between 0 and 255. </w:t>
        </w:r>
      </w:ins>
    </w:p>
    <w:p w:rsidR="0063717B" w:rsidRDefault="0063717B" w:rsidP="0063717B">
      <w:pPr>
        <w:rPr>
          <w:ins w:id="132" w:author="Lyszyk David" w:date="2015-05-19T16:27:00Z"/>
        </w:rPr>
        <w:pPrChange w:id="133" w:author="Lyszyk David" w:date="2015-05-19T16:06:00Z">
          <w:pPr/>
        </w:pPrChange>
      </w:pPr>
      <w:ins w:id="134" w:author="Lyszyk David" w:date="2015-05-19T16:27:00Z">
        <w:r>
          <w:t>-&lt;</w:t>
        </w:r>
        <w:proofErr w:type="spellStart"/>
        <w:r>
          <w:t>bool</w:t>
        </w:r>
        <w:proofErr w:type="spellEnd"/>
        <w:r>
          <w:t xml:space="preserve">&gt;byte means a zero value or non-zero value. </w:t>
        </w:r>
        <w:proofErr w:type="gramStart"/>
        <w:r>
          <w:t>zero</w:t>
        </w:r>
        <w:proofErr w:type="gramEnd"/>
        <w:r>
          <w:t xml:space="preserve"> value (0x00) means false or low, non-zero value (we will use 0x01) means true or high.</w:t>
        </w:r>
      </w:ins>
    </w:p>
    <w:p w:rsidR="0063717B" w:rsidRDefault="0063717B" w:rsidP="0063717B">
      <w:pPr>
        <w:pPrChange w:id="135" w:author="Lyszyk David" w:date="2015-05-19T16:06:00Z">
          <w:pPr/>
        </w:pPrChange>
      </w:pPr>
      <w:bookmarkStart w:id="136" w:name="_GoBack"/>
      <w:bookmarkEnd w:id="136"/>
    </w:p>
    <w:p w:rsidR="00781B5B" w:rsidDel="008107B7" w:rsidRDefault="003313FB" w:rsidP="00374710">
      <w:pPr>
        <w:rPr>
          <w:del w:id="137" w:author="Lyszyk David" w:date="2015-05-19T16:03:00Z"/>
        </w:rPr>
      </w:pPr>
      <w:del w:id="138" w:author="Lyszyk David" w:date="2015-05-19T16:03:00Z">
        <w:r w:rsidDel="008107B7">
          <w:lastRenderedPageBreak/>
          <w:delText xml:space="preserve">All </w:delText>
        </w:r>
        <w:r w:rsidR="00781B5B" w:rsidDel="008107B7">
          <w:delText>messages start with a ‘sync’ word: 0xDEADBEEF, and end with a ‘tail’ word: 0x</w:delText>
        </w:r>
        <w:r w:rsidR="00374710" w:rsidDel="008107B7">
          <w:delText>0</w:delText>
        </w:r>
        <w:r w:rsidR="00781B5B" w:rsidDel="008107B7">
          <w:delText>DE</w:delText>
        </w:r>
        <w:r w:rsidR="00374710" w:rsidDel="008107B7">
          <w:delText>C0DED</w:delText>
        </w:r>
        <w:r w:rsidR="00781B5B" w:rsidDel="008107B7">
          <w:delText>.</w:delText>
        </w:r>
      </w:del>
    </w:p>
    <w:p w:rsidR="00374710" w:rsidDel="008107B7" w:rsidRDefault="00374710" w:rsidP="00374710">
      <w:pPr>
        <w:rPr>
          <w:del w:id="139" w:author="Lyszyk David" w:date="2015-05-19T16:03:00Z"/>
        </w:rPr>
      </w:pPr>
      <w:del w:id="140" w:author="Lyszyk David" w:date="2015-05-19T16:03:00Z">
        <w:r w:rsidDel="008107B7">
          <w:delText>(The sync and tail words are only part of the PC helper-</w:delText>
        </w:r>
      </w:del>
    </w:p>
    <w:p w:rsidR="003313FB" w:rsidDel="008107B7" w:rsidRDefault="003313FB" w:rsidP="003313FB">
      <w:pPr>
        <w:rPr>
          <w:del w:id="141" w:author="Lyszyk David" w:date="2015-05-19T16:03:00Z"/>
        </w:rPr>
      </w:pPr>
      <w:del w:id="142" w:author="Lyszyk David" w:date="2015-05-19T16:03:00Z">
        <w:r w:rsidDel="008107B7">
          <w:delText>Commands start with a letter which specifies the device type, followed by a two-digit identifier of the device, where the identifiers for each type start at 1.</w:delText>
        </w:r>
      </w:del>
    </w:p>
    <w:p w:rsidR="003313FB" w:rsidRPr="00B7220A" w:rsidDel="008107B7" w:rsidRDefault="003313FB" w:rsidP="003313FB">
      <w:pPr>
        <w:rPr>
          <w:del w:id="143" w:author="Lyszyk David" w:date="2015-05-19T16:03:00Z"/>
        </w:rPr>
      </w:pPr>
      <w:del w:id="144" w:author="Lyszyk David" w:date="2015-05-19T16:03:00Z">
        <w:r w:rsidDel="008107B7">
          <w:delText>Arguments in a message are :-separated.</w:delText>
        </w:r>
      </w:del>
    </w:p>
    <w:p w:rsidR="003313FB" w:rsidRDefault="003313FB" w:rsidP="003313FB">
      <w:pPr>
        <w:pStyle w:val="Heading4"/>
        <w:rPr>
          <w:ins w:id="145" w:author="Lyszyk David" w:date="2015-05-19T16:10:00Z"/>
        </w:rPr>
      </w:pPr>
      <w:r>
        <w:t>Commands</w:t>
      </w:r>
    </w:p>
    <w:p w:rsidR="008107B7" w:rsidRDefault="008107B7" w:rsidP="008107B7">
      <w:pPr>
        <w:pStyle w:val="Heading5"/>
        <w:rPr>
          <w:ins w:id="146" w:author="Lyszyk David" w:date="2015-05-19T16:10:00Z"/>
        </w:rPr>
        <w:pPrChange w:id="147" w:author="Lyszyk David" w:date="2015-05-19T16:10:00Z">
          <w:pPr>
            <w:pStyle w:val="Heading4"/>
          </w:pPr>
        </w:pPrChange>
      </w:pPr>
      <w:ins w:id="148" w:author="Lyszyk David" w:date="2015-05-19T16:11:00Z">
        <w:r>
          <w:t xml:space="preserve">Generic </w:t>
        </w:r>
      </w:ins>
      <w:ins w:id="149" w:author="Lyszyk David" w:date="2015-05-19T16:10:00Z">
        <w:r>
          <w:t>Command</w:t>
        </w:r>
      </w:ins>
    </w:p>
    <w:p w:rsidR="008107B7" w:rsidRPr="008107B7" w:rsidRDefault="008107B7" w:rsidP="008107B7">
      <w:pPr>
        <w:rPr>
          <w:rPrChange w:id="150" w:author="Lyszyk David" w:date="2015-05-19T16:10:00Z">
            <w:rPr/>
          </w:rPrChange>
        </w:rPr>
        <w:pPrChange w:id="151" w:author="Lyszyk David" w:date="2015-05-19T16:10:00Z">
          <w:pPr>
            <w:pStyle w:val="Heading4"/>
          </w:pPr>
        </w:pPrChange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8107B7" w:rsidRPr="008107B7" w:rsidTr="00557FB7">
        <w:trPr>
          <w:jc w:val="center"/>
          <w:ins w:id="152" w:author="Lyszyk David" w:date="2015-05-19T16:10:00Z"/>
        </w:trPr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53" w:author="Lyszyk David" w:date="2015-05-19T16:10:00Z"/>
                <w:sz w:val="20"/>
                <w:szCs w:val="20"/>
                <w:rPrChange w:id="154" w:author="Lyszyk David" w:date="2015-05-19T16:10:00Z">
                  <w:rPr>
                    <w:ins w:id="155" w:author="Lyszyk David" w:date="2015-05-19T16:10:00Z"/>
                  </w:rPr>
                </w:rPrChange>
              </w:rPr>
            </w:pPr>
            <w:ins w:id="156" w:author="Lyszyk David" w:date="2015-05-19T16:10:00Z">
              <w:r w:rsidRPr="008107B7">
                <w:rPr>
                  <w:sz w:val="20"/>
                  <w:szCs w:val="20"/>
                  <w:rPrChange w:id="157" w:author="Lyszyk David" w:date="2015-05-19T16:10:00Z">
                    <w:rPr/>
                  </w:rPrChange>
                </w:rPr>
                <w:t>byte 0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58" w:author="Lyszyk David" w:date="2015-05-19T16:10:00Z"/>
                <w:sz w:val="20"/>
                <w:szCs w:val="20"/>
                <w:rPrChange w:id="159" w:author="Lyszyk David" w:date="2015-05-19T16:10:00Z">
                  <w:rPr>
                    <w:ins w:id="160" w:author="Lyszyk David" w:date="2015-05-19T16:10:00Z"/>
                  </w:rPr>
                </w:rPrChange>
              </w:rPr>
            </w:pPr>
            <w:ins w:id="161" w:author="Lyszyk David" w:date="2015-05-19T16:10:00Z">
              <w:r w:rsidRPr="008107B7">
                <w:rPr>
                  <w:sz w:val="20"/>
                  <w:szCs w:val="20"/>
                  <w:rPrChange w:id="162" w:author="Lyszyk David" w:date="2015-05-19T16:10:00Z">
                    <w:rPr/>
                  </w:rPrChange>
                </w:rPr>
                <w:t>byte 1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63" w:author="Lyszyk David" w:date="2015-05-19T16:10:00Z"/>
                <w:sz w:val="20"/>
                <w:szCs w:val="20"/>
                <w:rPrChange w:id="164" w:author="Lyszyk David" w:date="2015-05-19T16:10:00Z">
                  <w:rPr>
                    <w:ins w:id="165" w:author="Lyszyk David" w:date="2015-05-19T16:10:00Z"/>
                  </w:rPr>
                </w:rPrChange>
              </w:rPr>
            </w:pPr>
            <w:ins w:id="166" w:author="Lyszyk David" w:date="2015-05-19T16:10:00Z">
              <w:r w:rsidRPr="008107B7">
                <w:rPr>
                  <w:sz w:val="20"/>
                  <w:szCs w:val="20"/>
                  <w:rPrChange w:id="167" w:author="Lyszyk David" w:date="2015-05-19T16:10:00Z">
                    <w:rPr/>
                  </w:rPrChange>
                </w:rPr>
                <w:t>byte 2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68" w:author="Lyszyk David" w:date="2015-05-19T16:10:00Z"/>
                <w:sz w:val="20"/>
                <w:szCs w:val="20"/>
                <w:rPrChange w:id="169" w:author="Lyszyk David" w:date="2015-05-19T16:10:00Z">
                  <w:rPr>
                    <w:ins w:id="170" w:author="Lyszyk David" w:date="2015-05-19T16:10:00Z"/>
                  </w:rPr>
                </w:rPrChange>
              </w:rPr>
            </w:pPr>
            <w:ins w:id="171" w:author="Lyszyk David" w:date="2015-05-19T16:10:00Z">
              <w:r w:rsidRPr="008107B7">
                <w:rPr>
                  <w:sz w:val="20"/>
                  <w:szCs w:val="20"/>
                  <w:rPrChange w:id="172" w:author="Lyszyk David" w:date="2015-05-19T16:10:00Z">
                    <w:rPr/>
                  </w:rPrChange>
                </w:rPr>
                <w:t>byte 3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73" w:author="Lyszyk David" w:date="2015-05-19T16:10:00Z"/>
                <w:sz w:val="20"/>
                <w:szCs w:val="20"/>
                <w:rPrChange w:id="174" w:author="Lyszyk David" w:date="2015-05-19T16:10:00Z">
                  <w:rPr>
                    <w:ins w:id="175" w:author="Lyszyk David" w:date="2015-05-19T16:10:00Z"/>
                  </w:rPr>
                </w:rPrChange>
              </w:rPr>
            </w:pPr>
            <w:ins w:id="176" w:author="Lyszyk David" w:date="2015-05-19T16:10:00Z">
              <w:r w:rsidRPr="008107B7">
                <w:rPr>
                  <w:sz w:val="20"/>
                  <w:szCs w:val="20"/>
                  <w:rPrChange w:id="177" w:author="Lyszyk David" w:date="2015-05-19T16:10:00Z">
                    <w:rPr/>
                  </w:rPrChange>
                </w:rPr>
                <w:t>byte 4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78" w:author="Lyszyk David" w:date="2015-05-19T16:10:00Z"/>
                <w:sz w:val="20"/>
                <w:szCs w:val="20"/>
                <w:rPrChange w:id="179" w:author="Lyszyk David" w:date="2015-05-19T16:10:00Z">
                  <w:rPr>
                    <w:ins w:id="180" w:author="Lyszyk David" w:date="2015-05-19T16:10:00Z"/>
                  </w:rPr>
                </w:rPrChange>
              </w:rPr>
            </w:pPr>
            <w:ins w:id="181" w:author="Lyszyk David" w:date="2015-05-19T16:10:00Z">
              <w:r w:rsidRPr="008107B7">
                <w:rPr>
                  <w:sz w:val="20"/>
                  <w:szCs w:val="20"/>
                  <w:rPrChange w:id="182" w:author="Lyszyk David" w:date="2015-05-19T16:10:00Z">
                    <w:rPr/>
                  </w:rPrChange>
                </w:rPr>
                <w:t>byte 5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83" w:author="Lyszyk David" w:date="2015-05-19T16:10:00Z"/>
                <w:sz w:val="20"/>
                <w:szCs w:val="20"/>
                <w:rPrChange w:id="184" w:author="Lyszyk David" w:date="2015-05-19T16:10:00Z">
                  <w:rPr>
                    <w:ins w:id="185" w:author="Lyszyk David" w:date="2015-05-19T16:10:00Z"/>
                  </w:rPr>
                </w:rPrChange>
              </w:rPr>
            </w:pPr>
            <w:ins w:id="186" w:author="Lyszyk David" w:date="2015-05-19T16:10:00Z">
              <w:r w:rsidRPr="008107B7">
                <w:rPr>
                  <w:sz w:val="20"/>
                  <w:szCs w:val="20"/>
                  <w:rPrChange w:id="187" w:author="Lyszyk David" w:date="2015-05-19T16:10:00Z">
                    <w:rPr/>
                  </w:rPrChange>
                </w:rPr>
                <w:t>byte 6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88" w:author="Lyszyk David" w:date="2015-05-19T16:10:00Z"/>
                <w:sz w:val="20"/>
                <w:szCs w:val="20"/>
                <w:rPrChange w:id="189" w:author="Lyszyk David" w:date="2015-05-19T16:10:00Z">
                  <w:rPr>
                    <w:ins w:id="190" w:author="Lyszyk David" w:date="2015-05-19T16:10:00Z"/>
                  </w:rPr>
                </w:rPrChange>
              </w:rPr>
            </w:pPr>
            <w:ins w:id="191" w:author="Lyszyk David" w:date="2015-05-19T16:10:00Z">
              <w:r w:rsidRPr="008107B7">
                <w:rPr>
                  <w:sz w:val="20"/>
                  <w:szCs w:val="20"/>
                  <w:rPrChange w:id="192" w:author="Lyszyk David" w:date="2015-05-19T16:10:00Z">
                    <w:rPr/>
                  </w:rPrChange>
                </w:rPr>
                <w:t>byte 7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93" w:author="Lyszyk David" w:date="2015-05-19T16:10:00Z"/>
                <w:sz w:val="20"/>
                <w:szCs w:val="20"/>
                <w:rPrChange w:id="194" w:author="Lyszyk David" w:date="2015-05-19T16:10:00Z">
                  <w:rPr>
                    <w:ins w:id="195" w:author="Lyszyk David" w:date="2015-05-19T16:10:00Z"/>
                  </w:rPr>
                </w:rPrChange>
              </w:rPr>
            </w:pPr>
            <w:ins w:id="196" w:author="Lyszyk David" w:date="2015-05-19T16:10:00Z">
              <w:r w:rsidRPr="008107B7">
                <w:rPr>
                  <w:sz w:val="20"/>
                  <w:szCs w:val="20"/>
                  <w:rPrChange w:id="197" w:author="Lyszyk David" w:date="2015-05-19T16:10:00Z">
                    <w:rPr/>
                  </w:rPrChange>
                </w:rPr>
                <w:t>byte 8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198" w:author="Lyszyk David" w:date="2015-05-19T16:10:00Z"/>
                <w:sz w:val="20"/>
                <w:szCs w:val="20"/>
                <w:rPrChange w:id="199" w:author="Lyszyk David" w:date="2015-05-19T16:10:00Z">
                  <w:rPr>
                    <w:ins w:id="200" w:author="Lyszyk David" w:date="2015-05-19T16:10:00Z"/>
                  </w:rPr>
                </w:rPrChange>
              </w:rPr>
            </w:pPr>
            <w:ins w:id="201" w:author="Lyszyk David" w:date="2015-05-19T16:10:00Z">
              <w:r w:rsidRPr="008107B7">
                <w:rPr>
                  <w:sz w:val="20"/>
                  <w:szCs w:val="20"/>
                  <w:rPrChange w:id="202" w:author="Lyszyk David" w:date="2015-05-19T16:10:00Z">
                    <w:rPr/>
                  </w:rPrChange>
                </w:rPr>
                <w:t>byte 9</w:t>
              </w:r>
            </w:ins>
          </w:p>
        </w:tc>
      </w:tr>
      <w:tr w:rsidR="008107B7" w:rsidRPr="008107B7" w:rsidTr="00557FB7">
        <w:trPr>
          <w:jc w:val="center"/>
          <w:ins w:id="203" w:author="Lyszyk David" w:date="2015-05-19T16:10:00Z"/>
        </w:trPr>
        <w:tc>
          <w:tcPr>
            <w:tcW w:w="885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04" w:author="Lyszyk David" w:date="2015-05-19T16:10:00Z"/>
                <w:sz w:val="20"/>
                <w:szCs w:val="20"/>
                <w:rPrChange w:id="205" w:author="Lyszyk David" w:date="2015-05-19T16:10:00Z">
                  <w:rPr>
                    <w:ins w:id="206" w:author="Lyszyk David" w:date="2015-05-19T16:10:00Z"/>
                  </w:rPr>
                </w:rPrChange>
              </w:rPr>
            </w:pPr>
            <w:proofErr w:type="spellStart"/>
            <w:ins w:id="207" w:author="Lyszyk David" w:date="2015-05-19T16:10:00Z">
              <w:r w:rsidRPr="008107B7">
                <w:rPr>
                  <w:sz w:val="20"/>
                  <w:szCs w:val="20"/>
                  <w:rPrChange w:id="208" w:author="Lyszyk David" w:date="2015-05-19T16:10:00Z">
                    <w:rPr/>
                  </w:rPrChange>
                </w:rPr>
                <w:t>src</w:t>
              </w:r>
              <w:proofErr w:type="spellEnd"/>
              <w:r w:rsidRPr="008107B7">
                <w:rPr>
                  <w:sz w:val="20"/>
                  <w:szCs w:val="20"/>
                  <w:rPrChange w:id="209" w:author="Lyszyk David" w:date="2015-05-19T16:10:00Z">
                    <w:rPr/>
                  </w:rPrChange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10" w:author="Lyszyk David" w:date="2015-05-19T16:10:00Z"/>
                <w:sz w:val="20"/>
                <w:szCs w:val="20"/>
                <w:rPrChange w:id="211" w:author="Lyszyk David" w:date="2015-05-19T16:10:00Z">
                  <w:rPr>
                    <w:ins w:id="212" w:author="Lyszyk David" w:date="2015-05-19T16:10:00Z"/>
                  </w:rPr>
                </w:rPrChange>
              </w:rPr>
            </w:pPr>
            <w:proofErr w:type="spellStart"/>
            <w:ins w:id="213" w:author="Lyszyk David" w:date="2015-05-19T16:10:00Z">
              <w:r w:rsidRPr="008107B7">
                <w:rPr>
                  <w:sz w:val="20"/>
                  <w:szCs w:val="20"/>
                  <w:rPrChange w:id="214" w:author="Lyszyk David" w:date="2015-05-19T16:10:00Z">
                    <w:rPr/>
                  </w:rPrChange>
                </w:rPr>
                <w:t>dest</w:t>
              </w:r>
              <w:proofErr w:type="spellEnd"/>
              <w:r w:rsidRPr="008107B7">
                <w:rPr>
                  <w:sz w:val="20"/>
                  <w:szCs w:val="20"/>
                  <w:rPrChange w:id="215" w:author="Lyszyk David" w:date="2015-05-19T16:10:00Z">
                    <w:rPr/>
                  </w:rPrChange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16" w:author="Lyszyk David" w:date="2015-05-19T16:10:00Z"/>
                <w:sz w:val="20"/>
                <w:szCs w:val="20"/>
                <w:rPrChange w:id="217" w:author="Lyszyk David" w:date="2015-05-19T16:10:00Z">
                  <w:rPr>
                    <w:ins w:id="218" w:author="Lyszyk David" w:date="2015-05-19T16:10:00Z"/>
                  </w:rPr>
                </w:rPrChange>
              </w:rPr>
            </w:pPr>
            <w:ins w:id="219" w:author="Lyszyk David" w:date="2015-05-19T16:11:00Z">
              <w:r>
                <w:rPr>
                  <w:sz w:val="20"/>
                  <w:szCs w:val="20"/>
                </w:rPr>
                <w:t>0</w:t>
              </w:r>
            </w:ins>
            <w:ins w:id="220" w:author="Lyszyk David" w:date="2015-05-19T16:12:00Z">
              <w:r>
                <w:rPr>
                  <w:sz w:val="20"/>
                  <w:szCs w:val="20"/>
                </w:rPr>
                <w:t>xC0</w:t>
              </w:r>
            </w:ins>
          </w:p>
        </w:tc>
        <w:tc>
          <w:tcPr>
            <w:tcW w:w="885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21" w:author="Lyszyk David" w:date="2015-05-19T16:10:00Z"/>
                <w:sz w:val="20"/>
                <w:szCs w:val="20"/>
                <w:rPrChange w:id="222" w:author="Lyszyk David" w:date="2015-05-19T16:10:00Z">
                  <w:rPr>
                    <w:ins w:id="223" w:author="Lyszyk David" w:date="2015-05-19T16:10:00Z"/>
                  </w:rPr>
                </w:rPrChange>
              </w:rPr>
            </w:pPr>
            <w:proofErr w:type="spellStart"/>
            <w:ins w:id="224" w:author="Lyszyk David" w:date="2015-05-19T16:12:00Z">
              <w:r>
                <w:rPr>
                  <w:sz w:val="20"/>
                  <w:szCs w:val="20"/>
                </w:rPr>
                <w:t>cmd</w:t>
              </w:r>
              <w:proofErr w:type="spellEnd"/>
              <w:r>
                <w:rPr>
                  <w:sz w:val="20"/>
                  <w:szCs w:val="20"/>
                </w:rPr>
                <w:t>#</w:t>
              </w:r>
            </w:ins>
          </w:p>
        </w:tc>
        <w:tc>
          <w:tcPr>
            <w:tcW w:w="886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25" w:author="Lyszyk David" w:date="2015-05-19T16:10:00Z"/>
                <w:sz w:val="20"/>
                <w:szCs w:val="20"/>
                <w:rPrChange w:id="226" w:author="Lyszyk David" w:date="2015-05-19T16:10:00Z">
                  <w:rPr>
                    <w:ins w:id="227" w:author="Lyszyk David" w:date="2015-05-19T16:10:00Z"/>
                  </w:rPr>
                </w:rPrChange>
              </w:rPr>
            </w:pPr>
            <w:ins w:id="228" w:author="Lyszyk David" w:date="2015-05-19T16:12:00Z">
              <w:r>
                <w:rPr>
                  <w:sz w:val="20"/>
                  <w:szCs w:val="20"/>
                </w:rPr>
                <w:t>param1</w:t>
              </w:r>
            </w:ins>
          </w:p>
        </w:tc>
        <w:tc>
          <w:tcPr>
            <w:tcW w:w="886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29" w:author="Lyszyk David" w:date="2015-05-19T16:10:00Z"/>
                <w:sz w:val="20"/>
                <w:szCs w:val="20"/>
                <w:rPrChange w:id="230" w:author="Lyszyk David" w:date="2015-05-19T16:10:00Z">
                  <w:rPr>
                    <w:ins w:id="231" w:author="Lyszyk David" w:date="2015-05-19T16:10:00Z"/>
                  </w:rPr>
                </w:rPrChange>
              </w:rPr>
            </w:pPr>
            <w:ins w:id="232" w:author="Lyszyk David" w:date="2015-05-19T16:12:00Z">
              <w:r>
                <w:rPr>
                  <w:sz w:val="20"/>
                  <w:szCs w:val="20"/>
                </w:rPr>
                <w:t>param</w:t>
              </w:r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886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33" w:author="Lyszyk David" w:date="2015-05-19T16:10:00Z"/>
                <w:sz w:val="20"/>
                <w:szCs w:val="20"/>
                <w:rPrChange w:id="234" w:author="Lyszyk David" w:date="2015-05-19T16:10:00Z">
                  <w:rPr>
                    <w:ins w:id="235" w:author="Lyszyk David" w:date="2015-05-19T16:10:00Z"/>
                  </w:rPr>
                </w:rPrChange>
              </w:rPr>
            </w:pPr>
            <w:ins w:id="236" w:author="Lyszyk David" w:date="2015-05-19T16:12:00Z">
              <w:r>
                <w:rPr>
                  <w:sz w:val="20"/>
                  <w:szCs w:val="20"/>
                </w:rPr>
                <w:t>param</w:t>
              </w:r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886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37" w:author="Lyszyk David" w:date="2015-05-19T16:10:00Z"/>
                <w:sz w:val="20"/>
                <w:szCs w:val="20"/>
                <w:rPrChange w:id="238" w:author="Lyszyk David" w:date="2015-05-19T16:10:00Z">
                  <w:rPr>
                    <w:ins w:id="239" w:author="Lyszyk David" w:date="2015-05-19T16:10:00Z"/>
                  </w:rPr>
                </w:rPrChange>
              </w:rPr>
            </w:pPr>
            <w:ins w:id="240" w:author="Lyszyk David" w:date="2015-05-19T16:12:00Z">
              <w:r>
                <w:rPr>
                  <w:sz w:val="20"/>
                  <w:szCs w:val="20"/>
                </w:rPr>
                <w:t>param</w:t>
              </w:r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886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41" w:author="Lyszyk David" w:date="2015-05-19T16:10:00Z"/>
                <w:sz w:val="20"/>
                <w:szCs w:val="20"/>
                <w:rPrChange w:id="242" w:author="Lyszyk David" w:date="2015-05-19T16:10:00Z">
                  <w:rPr>
                    <w:ins w:id="243" w:author="Lyszyk David" w:date="2015-05-19T16:10:00Z"/>
                  </w:rPr>
                </w:rPrChange>
              </w:rPr>
            </w:pPr>
            <w:ins w:id="244" w:author="Lyszyk David" w:date="2015-05-19T16:12:00Z">
              <w:r>
                <w:rPr>
                  <w:sz w:val="20"/>
                  <w:szCs w:val="20"/>
                </w:rPr>
                <w:t>param</w:t>
              </w:r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886" w:type="dxa"/>
            <w:vAlign w:val="center"/>
          </w:tcPr>
          <w:p w:rsidR="008107B7" w:rsidRPr="008107B7" w:rsidRDefault="008107B7" w:rsidP="00557FB7">
            <w:pPr>
              <w:ind w:firstLine="0"/>
              <w:jc w:val="center"/>
              <w:rPr>
                <w:ins w:id="245" w:author="Lyszyk David" w:date="2015-05-19T16:10:00Z"/>
                <w:sz w:val="20"/>
                <w:szCs w:val="20"/>
                <w:rPrChange w:id="246" w:author="Lyszyk David" w:date="2015-05-19T16:10:00Z">
                  <w:rPr>
                    <w:ins w:id="247" w:author="Lyszyk David" w:date="2015-05-19T16:10:00Z"/>
                  </w:rPr>
                </w:rPrChange>
              </w:rPr>
            </w:pPr>
            <w:ins w:id="248" w:author="Lyszyk David" w:date="2015-05-19T16:12:00Z">
              <w:r>
                <w:rPr>
                  <w:sz w:val="20"/>
                  <w:szCs w:val="20"/>
                </w:rPr>
                <w:t>param</w:t>
              </w:r>
              <w:r>
                <w:rPr>
                  <w:sz w:val="20"/>
                  <w:szCs w:val="20"/>
                </w:rPr>
                <w:t>6</w:t>
              </w:r>
            </w:ins>
          </w:p>
        </w:tc>
      </w:tr>
    </w:tbl>
    <w:p w:rsidR="003313FB" w:rsidDel="008107B7" w:rsidRDefault="003313FB" w:rsidP="003313FB">
      <w:pPr>
        <w:rPr>
          <w:del w:id="249" w:author="Lyszyk David" w:date="2015-05-19T16:03:00Z"/>
          <w:rFonts w:ascii="Courier New" w:hAnsi="Courier New" w:cs="Courier New"/>
        </w:rPr>
      </w:pPr>
      <w:del w:id="250" w:author="Lyszyk David" w:date="2015-05-19T16:03:00Z">
        <w:r w:rsidRPr="003A3D29" w:rsidDel="008107B7">
          <w:rPr>
            <w:b/>
            <w:bCs/>
            <w:u w:val="single"/>
          </w:rPr>
          <w:delText>Motors</w:delText>
        </w:r>
        <w:r w:rsidDel="008107B7">
          <w:delText>:</w:delText>
        </w:r>
        <w:r w:rsidDel="008107B7">
          <w:tab/>
          <w:delText>#</w:delText>
        </w:r>
        <w:r w:rsidRPr="00A9654A" w:rsidDel="008107B7">
          <w:rPr>
            <w:rFonts w:ascii="Courier New" w:hAnsi="Courier New" w:cs="Courier New"/>
          </w:rPr>
          <w:delText>smarty</w:delText>
        </w:r>
        <w:r w:rsidDel="008107B7">
          <w:rPr>
            <w:rFonts w:ascii="Courier New" w:hAnsi="Courier New" w:cs="Courier New"/>
          </w:rPr>
          <w:delText>#</w:delText>
        </w:r>
        <w:r w:rsidRPr="00A9654A" w:rsidDel="008107B7">
          <w:rPr>
            <w:rFonts w:ascii="Courier New" w:hAnsi="Courier New" w:cs="Courier New"/>
          </w:rPr>
          <w:delText>mNN</w:delText>
        </w:r>
        <w:r w:rsidDel="008107B7">
          <w:rPr>
            <w:rFonts w:ascii="Courier New" w:hAnsi="Courier New" w:cs="Courier New"/>
          </w:rPr>
          <w:delText>:[+SSS/-SSS/0]&lt;:TTTT&gt;\n</w:delText>
        </w:r>
      </w:del>
    </w:p>
    <w:p w:rsidR="003313FB" w:rsidDel="008107B7" w:rsidRDefault="003313FB" w:rsidP="003313FB">
      <w:pPr>
        <w:rPr>
          <w:del w:id="251" w:author="Lyszyk David" w:date="2015-05-19T16:03:00Z"/>
          <w:rFonts w:ascii="Courier New" w:hAnsi="Courier New" w:cs="Courier New"/>
        </w:rPr>
      </w:pPr>
    </w:p>
    <w:p w:rsidR="003313FB" w:rsidDel="008107B7" w:rsidRDefault="003313FB" w:rsidP="003313FB">
      <w:pPr>
        <w:rPr>
          <w:del w:id="252" w:author="Lyszyk David" w:date="2015-05-19T16:03:00Z"/>
        </w:rPr>
      </w:pPr>
      <w:del w:id="253" w:author="Lyszyk David" w:date="2015-05-19T16:03:00Z">
        <w:r w:rsidRPr="00A9654A" w:rsidDel="008107B7">
          <w:delText>where:</w:delText>
        </w:r>
        <w:r w:rsidRPr="00A9654A" w:rsidDel="008107B7">
          <w:tab/>
        </w:r>
        <w:r w:rsidDel="008107B7">
          <w:delText>NN is the motor’s 2-digit identifier (01, 02, etc.)</w:delText>
        </w:r>
      </w:del>
    </w:p>
    <w:p w:rsidR="003313FB" w:rsidDel="008107B7" w:rsidRDefault="003313FB" w:rsidP="003313FB">
      <w:pPr>
        <w:rPr>
          <w:del w:id="254" w:author="Lyszyk David" w:date="2015-05-19T16:03:00Z"/>
        </w:rPr>
      </w:pPr>
    </w:p>
    <w:p w:rsidR="003313FB" w:rsidDel="008107B7" w:rsidRDefault="003313FB" w:rsidP="003313FB">
      <w:pPr>
        <w:rPr>
          <w:del w:id="255" w:author="Lyszyk David" w:date="2015-05-19T16:03:00Z"/>
        </w:rPr>
      </w:pPr>
      <w:del w:id="256" w:author="Lyszyk David" w:date="2015-05-19T16:03:00Z">
        <w:r w:rsidDel="008107B7">
          <w:tab/>
        </w:r>
        <w:r w:rsidDel="008107B7">
          <w:tab/>
          <w:delText xml:space="preserve">+SSS sets the motor speed in one direction, where SSS is 001 to 255 (translates </w:delText>
        </w:r>
      </w:del>
    </w:p>
    <w:p w:rsidR="003313FB" w:rsidDel="008107B7" w:rsidRDefault="003313FB" w:rsidP="003313FB">
      <w:pPr>
        <w:rPr>
          <w:del w:id="257" w:author="Lyszyk David" w:date="2015-05-19T16:03:00Z"/>
        </w:rPr>
      </w:pPr>
      <w:del w:id="258" w:author="Lyszyk David" w:date="2015-05-19T16:03:00Z">
        <w:r w:rsidDel="008107B7">
          <w:tab/>
        </w:r>
        <w:r w:rsidDel="008107B7">
          <w:tab/>
          <w:delText>to PWM command, where 001 is minimum speed and 255 maximum speed)</w:delText>
        </w:r>
      </w:del>
    </w:p>
    <w:p w:rsidR="003313FB" w:rsidDel="008107B7" w:rsidRDefault="003313FB" w:rsidP="003313FB">
      <w:pPr>
        <w:rPr>
          <w:del w:id="259" w:author="Lyszyk David" w:date="2015-05-19T16:03:00Z"/>
        </w:rPr>
      </w:pPr>
    </w:p>
    <w:p w:rsidR="003313FB" w:rsidDel="008107B7" w:rsidRDefault="003313FB" w:rsidP="003313FB">
      <w:pPr>
        <w:rPr>
          <w:del w:id="260" w:author="Lyszyk David" w:date="2015-05-19T16:03:00Z"/>
        </w:rPr>
      </w:pPr>
      <w:del w:id="261" w:author="Lyszyk David" w:date="2015-05-19T16:03:00Z">
        <w:r w:rsidDel="008107B7">
          <w:tab/>
        </w:r>
        <w:r w:rsidDel="008107B7">
          <w:tab/>
          <w:delText>-SSS sets the motor speed in the other direction</w:delText>
        </w:r>
      </w:del>
    </w:p>
    <w:p w:rsidR="003313FB" w:rsidDel="008107B7" w:rsidRDefault="003313FB" w:rsidP="003313FB">
      <w:pPr>
        <w:rPr>
          <w:del w:id="262" w:author="Lyszyk David" w:date="2015-05-19T16:03:00Z"/>
        </w:rPr>
      </w:pPr>
    </w:p>
    <w:p w:rsidR="003313FB" w:rsidDel="008107B7" w:rsidRDefault="003313FB" w:rsidP="003313FB">
      <w:pPr>
        <w:rPr>
          <w:del w:id="263" w:author="Lyszyk David" w:date="2015-05-19T16:03:00Z"/>
        </w:rPr>
      </w:pPr>
      <w:del w:id="264" w:author="Lyszyk David" w:date="2015-05-19T16:03:00Z">
        <w:r w:rsidDel="008107B7">
          <w:tab/>
        </w:r>
        <w:r w:rsidDel="008107B7">
          <w:tab/>
          <w:delText xml:space="preserve">Instead of +SSS or –SSS the argument can be a single 0, in this case the motor is </w:delText>
        </w:r>
      </w:del>
    </w:p>
    <w:p w:rsidR="003313FB" w:rsidDel="008107B7" w:rsidRDefault="003313FB" w:rsidP="003313FB">
      <w:pPr>
        <w:rPr>
          <w:del w:id="265" w:author="Lyszyk David" w:date="2015-05-19T16:03:00Z"/>
        </w:rPr>
      </w:pPr>
      <w:del w:id="266" w:author="Lyszyk David" w:date="2015-05-19T16:03:00Z">
        <w:r w:rsidDel="008107B7">
          <w:tab/>
        </w:r>
        <w:r w:rsidDel="008107B7">
          <w:tab/>
          <w:delText>stopped and the smarty does not look for any other characters in this command.</w:delText>
        </w:r>
      </w:del>
    </w:p>
    <w:p w:rsidR="003313FB" w:rsidDel="008107B7" w:rsidRDefault="003313FB" w:rsidP="003313FB">
      <w:pPr>
        <w:rPr>
          <w:del w:id="267" w:author="Lyszyk David" w:date="2015-05-19T16:03:00Z"/>
        </w:rPr>
      </w:pPr>
    </w:p>
    <w:p w:rsidR="003313FB" w:rsidDel="008107B7" w:rsidRDefault="003313FB" w:rsidP="003313FB">
      <w:pPr>
        <w:rPr>
          <w:del w:id="268" w:author="Lyszyk David" w:date="2015-05-19T16:03:00Z"/>
        </w:rPr>
      </w:pPr>
      <w:del w:id="269" w:author="Lyszyk David" w:date="2015-05-19T16:03:00Z">
        <w:r w:rsidDel="008107B7">
          <w:tab/>
        </w:r>
        <w:r w:rsidDel="008107B7">
          <w:tab/>
          <w:delText xml:space="preserve">&lt;:TTTT&gt; is an optional 4-digit argument which sets an internal timer in the </w:delText>
        </w:r>
      </w:del>
    </w:p>
    <w:p w:rsidR="003313FB" w:rsidDel="008107B7" w:rsidRDefault="003313FB" w:rsidP="003313FB">
      <w:pPr>
        <w:rPr>
          <w:del w:id="270" w:author="Lyszyk David" w:date="2015-05-19T16:03:00Z"/>
        </w:rPr>
      </w:pPr>
      <w:del w:id="271" w:author="Lyszyk David" w:date="2015-05-19T16:03:00Z">
        <w:r w:rsidDel="008107B7">
          <w:tab/>
        </w:r>
        <w:r w:rsidDel="008107B7">
          <w:tab/>
          <w:delText xml:space="preserve">smarty to stop the motor after TTTT/10 secs.  (e.g. if TTTT is 1234 then after </w:delText>
        </w:r>
      </w:del>
    </w:p>
    <w:p w:rsidR="003313FB" w:rsidDel="008107B7" w:rsidRDefault="003313FB" w:rsidP="003313FB">
      <w:pPr>
        <w:ind w:left="720" w:firstLine="720"/>
        <w:rPr>
          <w:del w:id="272" w:author="Lyszyk David" w:date="2015-05-19T16:03:00Z"/>
        </w:rPr>
      </w:pPr>
      <w:del w:id="273" w:author="Lyszyk David" w:date="2015-05-19T16:03:00Z">
        <w:r w:rsidDel="008107B7">
          <w:delText>123.4 secs)</w:delText>
        </w:r>
      </w:del>
    </w:p>
    <w:p w:rsidR="003313FB" w:rsidRPr="00A9654A" w:rsidRDefault="003313FB" w:rsidP="003313FB"/>
    <w:p w:rsidR="008107B7" w:rsidRPr="00E07ADA" w:rsidRDefault="00E07ADA" w:rsidP="003313FB">
      <w:pPr>
        <w:rPr>
          <w:ins w:id="274" w:author="Lyszyk David" w:date="2015-05-19T16:12:00Z"/>
          <w:rPrChange w:id="275" w:author="Lyszyk David" w:date="2015-05-19T16:14:00Z">
            <w:rPr>
              <w:ins w:id="276" w:author="Lyszyk David" w:date="2015-05-19T16:12:00Z"/>
              <w:b/>
              <w:bCs/>
              <w:u w:val="single"/>
            </w:rPr>
          </w:rPrChange>
        </w:rPr>
      </w:pPr>
      <w:proofErr w:type="spellStart"/>
      <w:proofErr w:type="gramStart"/>
      <w:ins w:id="277" w:author="Lyszyk David" w:date="2015-05-19T16:14:00Z">
        <w:r w:rsidRPr="00E07ADA">
          <w:rPr>
            <w:rPrChange w:id="278" w:author="Lyszyk David" w:date="2015-05-19T16:14:00Z">
              <w:rPr>
                <w:b/>
                <w:bCs/>
                <w:u w:val="single"/>
              </w:rPr>
            </w:rPrChange>
          </w:rPr>
          <w:t>params</w:t>
        </w:r>
        <w:proofErr w:type="spellEnd"/>
        <w:proofErr w:type="gramEnd"/>
        <w:r w:rsidRPr="00E07ADA">
          <w:rPr>
            <w:rPrChange w:id="279" w:author="Lyszyk David" w:date="2015-05-19T16:14:00Z">
              <w:rPr>
                <w:b/>
                <w:bCs/>
                <w:u w:val="single"/>
              </w:rPr>
            </w:rPrChange>
          </w:rPr>
          <w:t xml:space="preserve"> are optional. NULL if unused</w:t>
        </w:r>
      </w:ins>
    </w:p>
    <w:p w:rsidR="008107B7" w:rsidRDefault="008107B7" w:rsidP="008107B7">
      <w:pPr>
        <w:pStyle w:val="Heading5"/>
        <w:rPr>
          <w:ins w:id="280" w:author="Lyszyk David" w:date="2015-05-19T16:12:00Z"/>
        </w:rPr>
      </w:pPr>
      <w:proofErr w:type="spellStart"/>
      <w:ins w:id="281" w:author="Lyszyk David" w:date="2015-05-19T16:13:00Z">
        <w:r>
          <w:t>Set</w:t>
        </w:r>
      </w:ins>
      <w:ins w:id="282" w:author="Lyszyk David" w:date="2015-05-19T16:12:00Z">
        <w:r>
          <w:t>Analog</w:t>
        </w:r>
        <w:proofErr w:type="spellEnd"/>
        <w:r>
          <w:t xml:space="preserve"> Command</w:t>
        </w:r>
      </w:ins>
    </w:p>
    <w:p w:rsidR="008107B7" w:rsidRPr="00557FB7" w:rsidRDefault="008107B7" w:rsidP="008107B7">
      <w:pPr>
        <w:rPr>
          <w:ins w:id="283" w:author="Lyszyk David" w:date="2015-05-19T16:12:00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  <w:tblGridChange w:id="284">
          <w:tblGrid>
            <w:gridCol w:w="885"/>
            <w:gridCol w:w="885"/>
            <w:gridCol w:w="885"/>
            <w:gridCol w:w="885"/>
            <w:gridCol w:w="886"/>
            <w:gridCol w:w="886"/>
            <w:gridCol w:w="886"/>
            <w:gridCol w:w="886"/>
            <w:gridCol w:w="886"/>
            <w:gridCol w:w="886"/>
          </w:tblGrid>
        </w:tblGridChange>
      </w:tblGrid>
      <w:tr w:rsidR="008107B7" w:rsidRPr="00557FB7" w:rsidTr="00557FB7">
        <w:trPr>
          <w:jc w:val="center"/>
          <w:ins w:id="285" w:author="Lyszyk David" w:date="2015-05-19T16:12:00Z"/>
        </w:trPr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86" w:author="Lyszyk David" w:date="2015-05-19T16:12:00Z"/>
                <w:sz w:val="20"/>
                <w:szCs w:val="20"/>
              </w:rPr>
            </w:pPr>
            <w:ins w:id="287" w:author="Lyszyk David" w:date="2015-05-19T16:12:00Z">
              <w:r w:rsidRPr="00557FB7">
                <w:rPr>
                  <w:sz w:val="20"/>
                  <w:szCs w:val="20"/>
                </w:rPr>
                <w:t>byte 0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88" w:author="Lyszyk David" w:date="2015-05-19T16:12:00Z"/>
                <w:sz w:val="20"/>
                <w:szCs w:val="20"/>
              </w:rPr>
            </w:pPr>
            <w:ins w:id="289" w:author="Lyszyk David" w:date="2015-05-19T16:12:00Z">
              <w:r w:rsidRPr="00557FB7">
                <w:rPr>
                  <w:sz w:val="20"/>
                  <w:szCs w:val="20"/>
                </w:rPr>
                <w:t>byte 1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90" w:author="Lyszyk David" w:date="2015-05-19T16:12:00Z"/>
                <w:sz w:val="20"/>
                <w:szCs w:val="20"/>
              </w:rPr>
            </w:pPr>
            <w:ins w:id="291" w:author="Lyszyk David" w:date="2015-05-19T16:12:00Z">
              <w:r w:rsidRPr="00557FB7">
                <w:rPr>
                  <w:sz w:val="20"/>
                  <w:szCs w:val="20"/>
                </w:rPr>
                <w:t>byte 2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92" w:author="Lyszyk David" w:date="2015-05-19T16:12:00Z"/>
                <w:sz w:val="20"/>
                <w:szCs w:val="20"/>
              </w:rPr>
            </w:pPr>
            <w:ins w:id="293" w:author="Lyszyk David" w:date="2015-05-19T16:12:00Z">
              <w:r w:rsidRPr="00557FB7">
                <w:rPr>
                  <w:sz w:val="20"/>
                  <w:szCs w:val="20"/>
                </w:rPr>
                <w:t>byte 3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94" w:author="Lyszyk David" w:date="2015-05-19T16:12:00Z"/>
                <w:sz w:val="20"/>
                <w:szCs w:val="20"/>
              </w:rPr>
            </w:pPr>
            <w:ins w:id="295" w:author="Lyszyk David" w:date="2015-05-19T16:12:00Z">
              <w:r w:rsidRPr="00557FB7">
                <w:rPr>
                  <w:sz w:val="20"/>
                  <w:szCs w:val="20"/>
                </w:rPr>
                <w:t>byte 4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96" w:author="Lyszyk David" w:date="2015-05-19T16:12:00Z"/>
                <w:sz w:val="20"/>
                <w:szCs w:val="20"/>
              </w:rPr>
            </w:pPr>
            <w:ins w:id="297" w:author="Lyszyk David" w:date="2015-05-19T16:12:00Z">
              <w:r w:rsidRPr="00557FB7">
                <w:rPr>
                  <w:sz w:val="20"/>
                  <w:szCs w:val="20"/>
                </w:rPr>
                <w:t>byte 5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298" w:author="Lyszyk David" w:date="2015-05-19T16:12:00Z"/>
                <w:sz w:val="20"/>
                <w:szCs w:val="20"/>
              </w:rPr>
            </w:pPr>
            <w:ins w:id="299" w:author="Lyszyk David" w:date="2015-05-19T16:12:00Z">
              <w:r w:rsidRPr="00557FB7">
                <w:rPr>
                  <w:sz w:val="20"/>
                  <w:szCs w:val="20"/>
                </w:rPr>
                <w:t>byte 6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00" w:author="Lyszyk David" w:date="2015-05-19T16:12:00Z"/>
                <w:sz w:val="20"/>
                <w:szCs w:val="20"/>
              </w:rPr>
            </w:pPr>
            <w:ins w:id="301" w:author="Lyszyk David" w:date="2015-05-19T16:12:00Z">
              <w:r w:rsidRPr="00557FB7">
                <w:rPr>
                  <w:sz w:val="20"/>
                  <w:szCs w:val="20"/>
                </w:rPr>
                <w:t>byte 7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02" w:author="Lyszyk David" w:date="2015-05-19T16:12:00Z"/>
                <w:sz w:val="20"/>
                <w:szCs w:val="20"/>
              </w:rPr>
            </w:pPr>
            <w:ins w:id="303" w:author="Lyszyk David" w:date="2015-05-19T16:12:00Z">
              <w:r w:rsidRPr="00557FB7">
                <w:rPr>
                  <w:sz w:val="20"/>
                  <w:szCs w:val="20"/>
                </w:rPr>
                <w:t>byte 8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04" w:author="Lyszyk David" w:date="2015-05-19T16:12:00Z"/>
                <w:sz w:val="20"/>
                <w:szCs w:val="20"/>
              </w:rPr>
            </w:pPr>
            <w:ins w:id="305" w:author="Lyszyk David" w:date="2015-05-19T16:12:00Z">
              <w:r w:rsidRPr="00557FB7">
                <w:rPr>
                  <w:sz w:val="20"/>
                  <w:szCs w:val="20"/>
                </w:rPr>
                <w:t>byte 9</w:t>
              </w:r>
            </w:ins>
          </w:p>
        </w:tc>
      </w:tr>
      <w:tr w:rsidR="00E07ADA" w:rsidRPr="00557FB7" w:rsidTr="00E07ADA">
        <w:tblPrEx>
          <w:tblW w:w="0" w:type="auto"/>
          <w:jc w:val="center"/>
          <w:tblPrExChange w:id="306" w:author="Lyszyk David" w:date="2015-05-19T16:14:00Z">
            <w:tblPrEx>
              <w:tblW w:w="0" w:type="auto"/>
              <w:jc w:val="center"/>
            </w:tblPrEx>
          </w:tblPrExChange>
        </w:tblPrEx>
        <w:trPr>
          <w:trHeight w:val="683"/>
          <w:jc w:val="center"/>
          <w:ins w:id="307" w:author="Lyszyk David" w:date="2015-05-19T16:12:00Z"/>
          <w:trPrChange w:id="308" w:author="Lyszyk David" w:date="2015-05-19T16:14:00Z">
            <w:trPr>
              <w:jc w:val="center"/>
            </w:trPr>
          </w:trPrChange>
        </w:trPr>
        <w:tc>
          <w:tcPr>
            <w:tcW w:w="885" w:type="dxa"/>
            <w:vAlign w:val="center"/>
            <w:tcPrChange w:id="309" w:author="Lyszyk David" w:date="2015-05-19T16:14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10" w:author="Lyszyk David" w:date="2015-05-19T16:12:00Z"/>
                <w:sz w:val="20"/>
                <w:szCs w:val="20"/>
              </w:rPr>
            </w:pPr>
            <w:proofErr w:type="spellStart"/>
            <w:ins w:id="311" w:author="Lyszyk David" w:date="2015-05-19T16:12:00Z">
              <w:r w:rsidRPr="00557FB7">
                <w:rPr>
                  <w:sz w:val="20"/>
                  <w:szCs w:val="20"/>
                </w:rPr>
                <w:t>src</w:t>
              </w:r>
              <w:proofErr w:type="spellEnd"/>
              <w:r w:rsidRPr="00557FB7">
                <w:rPr>
                  <w:sz w:val="20"/>
                  <w:szCs w:val="20"/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  <w:tcPrChange w:id="312" w:author="Lyszyk David" w:date="2015-05-19T16:14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13" w:author="Lyszyk David" w:date="2015-05-19T16:12:00Z"/>
                <w:sz w:val="20"/>
                <w:szCs w:val="20"/>
              </w:rPr>
            </w:pPr>
            <w:proofErr w:type="spellStart"/>
            <w:ins w:id="314" w:author="Lyszyk David" w:date="2015-05-19T16:12:00Z">
              <w:r w:rsidRPr="00557FB7">
                <w:rPr>
                  <w:sz w:val="20"/>
                  <w:szCs w:val="20"/>
                </w:rPr>
                <w:t>dest</w:t>
              </w:r>
              <w:proofErr w:type="spellEnd"/>
              <w:r w:rsidRPr="00557FB7">
                <w:rPr>
                  <w:sz w:val="20"/>
                  <w:szCs w:val="20"/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  <w:tcPrChange w:id="315" w:author="Lyszyk David" w:date="2015-05-19T16:14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16" w:author="Lyszyk David" w:date="2015-05-19T16:12:00Z"/>
                <w:sz w:val="20"/>
                <w:szCs w:val="20"/>
              </w:rPr>
            </w:pPr>
            <w:ins w:id="317" w:author="Lyszyk David" w:date="2015-05-19T16:12:00Z">
              <w:r>
                <w:rPr>
                  <w:sz w:val="20"/>
                  <w:szCs w:val="20"/>
                </w:rPr>
                <w:t>0x</w:t>
              </w:r>
              <w:r>
                <w:rPr>
                  <w:sz w:val="20"/>
                  <w:szCs w:val="20"/>
                </w:rPr>
                <w:t>C</w:t>
              </w:r>
            </w:ins>
            <w:ins w:id="318" w:author="Lyszyk David" w:date="2015-05-19T16:13:00Z">
              <w:r>
                <w:rPr>
                  <w:sz w:val="20"/>
                  <w:szCs w:val="20"/>
                </w:rPr>
                <w:t>A</w:t>
              </w:r>
            </w:ins>
          </w:p>
        </w:tc>
        <w:tc>
          <w:tcPr>
            <w:tcW w:w="885" w:type="dxa"/>
            <w:vAlign w:val="center"/>
            <w:tcPrChange w:id="319" w:author="Lyszyk David" w:date="2015-05-19T16:14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20" w:author="Lyszyk David" w:date="2015-05-19T16:12:00Z"/>
                <w:sz w:val="20"/>
                <w:szCs w:val="20"/>
              </w:rPr>
            </w:pPr>
            <w:ins w:id="321" w:author="Lyszyk David" w:date="2015-05-19T16:13:00Z">
              <w:r>
                <w:rPr>
                  <w:sz w:val="20"/>
                  <w:szCs w:val="20"/>
                </w:rPr>
                <w:t>analog</w:t>
              </w:r>
            </w:ins>
            <w:ins w:id="322" w:author="Lyszyk David" w:date="2015-05-19T16:12:00Z">
              <w:r>
                <w:rPr>
                  <w:sz w:val="20"/>
                  <w:szCs w:val="20"/>
                </w:rPr>
                <w:t>#</w:t>
              </w:r>
            </w:ins>
          </w:p>
        </w:tc>
        <w:tc>
          <w:tcPr>
            <w:tcW w:w="886" w:type="dxa"/>
            <w:vAlign w:val="center"/>
            <w:tcPrChange w:id="323" w:author="Lyszyk David" w:date="2015-05-19T16:14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24" w:author="Lyszyk David" w:date="2015-05-19T16:12:00Z"/>
                <w:sz w:val="20"/>
                <w:szCs w:val="20"/>
              </w:rPr>
            </w:pPr>
            <w:ins w:id="325" w:author="Lyszyk David" w:date="2015-05-19T16:13:00Z">
              <w:r>
                <w:rPr>
                  <w:sz w:val="20"/>
                  <w:szCs w:val="20"/>
                </w:rPr>
                <w:t xml:space="preserve">analog </w:t>
              </w:r>
              <w:proofErr w:type="spellStart"/>
              <w:r>
                <w:rPr>
                  <w:sz w:val="20"/>
                  <w:szCs w:val="20"/>
                </w:rPr>
                <w:t>val</w:t>
              </w:r>
            </w:ins>
            <w:proofErr w:type="spellEnd"/>
          </w:p>
        </w:tc>
        <w:tc>
          <w:tcPr>
            <w:tcW w:w="886" w:type="dxa"/>
            <w:vAlign w:val="center"/>
            <w:tcPrChange w:id="326" w:author="Lyszyk David" w:date="2015-05-19T16:14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27" w:author="Lyszyk David" w:date="2015-05-19T16:12:00Z"/>
                <w:sz w:val="20"/>
                <w:szCs w:val="20"/>
              </w:rPr>
            </w:pPr>
            <w:ins w:id="328" w:author="Lyszyk David" w:date="2015-05-19T16:14:00Z">
              <w:r>
                <w:rPr>
                  <w:sz w:val="20"/>
                  <w:szCs w:val="20"/>
                </w:rPr>
                <w:t>analog#</w:t>
              </w:r>
            </w:ins>
          </w:p>
        </w:tc>
        <w:tc>
          <w:tcPr>
            <w:tcW w:w="886" w:type="dxa"/>
            <w:vAlign w:val="center"/>
            <w:tcPrChange w:id="329" w:author="Lyszyk David" w:date="2015-05-19T16:14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30" w:author="Lyszyk David" w:date="2015-05-19T16:12:00Z"/>
                <w:sz w:val="20"/>
                <w:szCs w:val="20"/>
              </w:rPr>
            </w:pPr>
            <w:ins w:id="331" w:author="Lyszyk David" w:date="2015-05-19T16:14:00Z">
              <w:r>
                <w:rPr>
                  <w:sz w:val="20"/>
                  <w:szCs w:val="20"/>
                </w:rPr>
                <w:t xml:space="preserve">analog </w:t>
              </w:r>
              <w:proofErr w:type="spellStart"/>
              <w:r>
                <w:rPr>
                  <w:sz w:val="20"/>
                  <w:szCs w:val="20"/>
                </w:rPr>
                <w:t>val</w:t>
              </w:r>
            </w:ins>
            <w:proofErr w:type="spellEnd"/>
          </w:p>
        </w:tc>
        <w:tc>
          <w:tcPr>
            <w:tcW w:w="886" w:type="dxa"/>
            <w:vAlign w:val="center"/>
            <w:tcPrChange w:id="332" w:author="Lyszyk David" w:date="2015-05-19T16:14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33" w:author="Lyszyk David" w:date="2015-05-19T16:12:00Z"/>
                <w:sz w:val="20"/>
                <w:szCs w:val="20"/>
              </w:rPr>
            </w:pPr>
            <w:ins w:id="334" w:author="Lyszyk David" w:date="2015-05-19T16:14:00Z">
              <w:r>
                <w:rPr>
                  <w:sz w:val="20"/>
                  <w:szCs w:val="20"/>
                </w:rPr>
                <w:t>analog#</w:t>
              </w:r>
            </w:ins>
          </w:p>
        </w:tc>
        <w:tc>
          <w:tcPr>
            <w:tcW w:w="886" w:type="dxa"/>
            <w:vAlign w:val="center"/>
            <w:tcPrChange w:id="335" w:author="Lyszyk David" w:date="2015-05-19T16:14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36" w:author="Lyszyk David" w:date="2015-05-19T16:12:00Z"/>
                <w:sz w:val="20"/>
                <w:szCs w:val="20"/>
              </w:rPr>
            </w:pPr>
            <w:ins w:id="337" w:author="Lyszyk David" w:date="2015-05-19T16:14:00Z">
              <w:r>
                <w:rPr>
                  <w:sz w:val="20"/>
                  <w:szCs w:val="20"/>
                </w:rPr>
                <w:t xml:space="preserve">analog </w:t>
              </w:r>
              <w:proofErr w:type="spellStart"/>
              <w:r>
                <w:rPr>
                  <w:sz w:val="20"/>
                  <w:szCs w:val="20"/>
                </w:rPr>
                <w:t>val</w:t>
              </w:r>
            </w:ins>
            <w:proofErr w:type="spellEnd"/>
          </w:p>
        </w:tc>
        <w:tc>
          <w:tcPr>
            <w:tcW w:w="886" w:type="dxa"/>
            <w:vAlign w:val="center"/>
            <w:tcPrChange w:id="338" w:author="Lyszyk David" w:date="2015-05-19T16:14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39" w:author="Lyszyk David" w:date="2015-05-19T16:12:00Z"/>
                <w:sz w:val="20"/>
                <w:szCs w:val="20"/>
              </w:rPr>
            </w:pPr>
            <w:ins w:id="340" w:author="Lyszyk David" w:date="2015-05-19T16:14:00Z">
              <w:r>
                <w:rPr>
                  <w:sz w:val="20"/>
                  <w:szCs w:val="20"/>
                </w:rPr>
                <w:t>NULL</w:t>
              </w:r>
            </w:ins>
          </w:p>
        </w:tc>
      </w:tr>
    </w:tbl>
    <w:p w:rsidR="008107B7" w:rsidRPr="00A9654A" w:rsidRDefault="008107B7" w:rsidP="008107B7">
      <w:pPr>
        <w:rPr>
          <w:ins w:id="341" w:author="Lyszyk David" w:date="2015-05-19T16:12:00Z"/>
        </w:rPr>
      </w:pPr>
    </w:p>
    <w:p w:rsidR="008107B7" w:rsidRPr="00E07ADA" w:rsidRDefault="00E07ADA" w:rsidP="00E07ADA">
      <w:pPr>
        <w:rPr>
          <w:ins w:id="342" w:author="Lyszyk David" w:date="2015-05-19T16:12:00Z"/>
          <w:rPrChange w:id="343" w:author="Lyszyk David" w:date="2015-05-19T16:14:00Z">
            <w:rPr>
              <w:ins w:id="344" w:author="Lyszyk David" w:date="2015-05-19T16:12:00Z"/>
              <w:b/>
              <w:bCs/>
              <w:u w:val="single"/>
            </w:rPr>
          </w:rPrChange>
        </w:rPr>
        <w:pPrChange w:id="345" w:author="Lyszyk David" w:date="2015-05-19T16:15:00Z">
          <w:pPr/>
        </w:pPrChange>
      </w:pPr>
      <w:proofErr w:type="gramStart"/>
      <w:ins w:id="346" w:author="Lyszyk David" w:date="2015-05-19T16:14:00Z">
        <w:r w:rsidRPr="00E07ADA">
          <w:rPr>
            <w:rPrChange w:id="347" w:author="Lyszyk David" w:date="2015-05-19T16:14:00Z">
              <w:rPr>
                <w:b/>
                <w:bCs/>
                <w:u w:val="single"/>
              </w:rPr>
            </w:rPrChange>
          </w:rPr>
          <w:t>only</w:t>
        </w:r>
        <w:proofErr w:type="gramEnd"/>
        <w:r w:rsidRPr="00E07ADA">
          <w:rPr>
            <w:rPrChange w:id="348" w:author="Lyszyk David" w:date="2015-05-19T16:14:00Z">
              <w:rPr>
                <w:b/>
                <w:bCs/>
                <w:u w:val="single"/>
              </w:rPr>
            </w:rPrChange>
          </w:rPr>
          <w:t xml:space="preserve"> first </w:t>
        </w:r>
        <w:r>
          <w:t>(analog</w:t>
        </w:r>
        <w:r w:rsidRPr="00E07ADA">
          <w:rPr>
            <w:rPrChange w:id="349" w:author="Lyszyk David" w:date="2015-05-19T16:14:00Z">
              <w:rPr>
                <w:b/>
                <w:bCs/>
                <w:u w:val="single"/>
              </w:rPr>
            </w:rPrChange>
          </w:rPr>
          <w:t>#</w:t>
        </w:r>
      </w:ins>
      <w:ins w:id="350" w:author="Lyszyk David" w:date="2015-05-19T16:15:00Z">
        <w:r>
          <w:t>, analog</w:t>
        </w:r>
      </w:ins>
      <w:ins w:id="351" w:author="Lyszyk David" w:date="2015-05-19T16:14:00Z">
        <w:r w:rsidRPr="00E07ADA">
          <w:rPr>
            <w:rPrChange w:id="352" w:author="Lyszyk David" w:date="2015-05-19T16:14:00Z">
              <w:rPr>
                <w:b/>
                <w:bCs/>
                <w:u w:val="single"/>
              </w:rPr>
            </w:rPrChange>
          </w:rPr>
          <w:t xml:space="preserve"> value</w:t>
        </w:r>
      </w:ins>
      <w:ins w:id="353" w:author="Lyszyk David" w:date="2015-05-19T16:15:00Z">
        <w:r>
          <w:t>)</w:t>
        </w:r>
      </w:ins>
      <w:ins w:id="354" w:author="Lyszyk David" w:date="2015-05-19T16:14:00Z">
        <w:r w:rsidRPr="00E07ADA">
          <w:rPr>
            <w:rPrChange w:id="355" w:author="Lyszyk David" w:date="2015-05-19T16:14:00Z">
              <w:rPr>
                <w:b/>
                <w:bCs/>
                <w:u w:val="single"/>
              </w:rPr>
            </w:rPrChange>
          </w:rPr>
          <w:t xml:space="preserve"> pair is mandatory. </w:t>
        </w:r>
        <w:proofErr w:type="gramStart"/>
        <w:r w:rsidRPr="00E07ADA">
          <w:rPr>
            <w:rPrChange w:id="356" w:author="Lyszyk David" w:date="2015-05-19T16:14:00Z">
              <w:rPr>
                <w:b/>
                <w:bCs/>
                <w:u w:val="single"/>
              </w:rPr>
            </w:rPrChange>
          </w:rPr>
          <w:t>rest</w:t>
        </w:r>
        <w:proofErr w:type="gramEnd"/>
        <w:r w:rsidRPr="00E07ADA">
          <w:rPr>
            <w:rPrChange w:id="357" w:author="Lyszyk David" w:date="2015-05-19T16:14:00Z">
              <w:rPr>
                <w:b/>
                <w:bCs/>
                <w:u w:val="single"/>
              </w:rPr>
            </w:rPrChange>
          </w:rPr>
          <w:t xml:space="preserve"> is optional. </w:t>
        </w:r>
        <w:proofErr w:type="gramStart"/>
        <w:r w:rsidRPr="00E07ADA">
          <w:rPr>
            <w:rPrChange w:id="358" w:author="Lyszyk David" w:date="2015-05-19T16:14:00Z">
              <w:rPr>
                <w:b/>
                <w:bCs/>
                <w:u w:val="single"/>
              </w:rPr>
            </w:rPrChange>
          </w:rPr>
          <w:t>if</w:t>
        </w:r>
        <w:proofErr w:type="gramEnd"/>
        <w:r w:rsidRPr="00E07ADA">
          <w:rPr>
            <w:rPrChange w:id="359" w:author="Lyszyk David" w:date="2015-05-19T16:14:00Z">
              <w:rPr>
                <w:b/>
                <w:bCs/>
                <w:u w:val="single"/>
              </w:rPr>
            </w:rPrChange>
          </w:rPr>
          <w:t xml:space="preserve"> unused put 0xFF in the analog# and NULL in the value</w:t>
        </w:r>
      </w:ins>
      <w:ins w:id="360" w:author="Lyszyk David" w:date="2015-05-19T16:15:00Z">
        <w:r>
          <w:t>.</w:t>
        </w:r>
      </w:ins>
    </w:p>
    <w:p w:rsidR="008107B7" w:rsidRDefault="008107B7" w:rsidP="008107B7">
      <w:pPr>
        <w:pStyle w:val="Heading5"/>
        <w:rPr>
          <w:ins w:id="361" w:author="Lyszyk David" w:date="2015-05-19T16:12:00Z"/>
        </w:rPr>
      </w:pPr>
      <w:proofErr w:type="spellStart"/>
      <w:ins w:id="362" w:author="Lyszyk David" w:date="2015-05-19T16:13:00Z">
        <w:r>
          <w:t>SetDigital</w:t>
        </w:r>
      </w:ins>
      <w:proofErr w:type="spellEnd"/>
      <w:ins w:id="363" w:author="Lyszyk David" w:date="2015-05-19T16:12:00Z">
        <w:r>
          <w:t xml:space="preserve"> Command</w:t>
        </w:r>
      </w:ins>
    </w:p>
    <w:p w:rsidR="008107B7" w:rsidRPr="00557FB7" w:rsidRDefault="008107B7" w:rsidP="008107B7">
      <w:pPr>
        <w:rPr>
          <w:ins w:id="364" w:author="Lyszyk David" w:date="2015-05-19T16:12:00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  <w:tblGridChange w:id="365">
          <w:tblGrid>
            <w:gridCol w:w="885"/>
            <w:gridCol w:w="885"/>
            <w:gridCol w:w="885"/>
            <w:gridCol w:w="885"/>
            <w:gridCol w:w="886"/>
            <w:gridCol w:w="886"/>
            <w:gridCol w:w="886"/>
            <w:gridCol w:w="886"/>
            <w:gridCol w:w="886"/>
            <w:gridCol w:w="886"/>
          </w:tblGrid>
        </w:tblGridChange>
      </w:tblGrid>
      <w:tr w:rsidR="008107B7" w:rsidRPr="00557FB7" w:rsidTr="00557FB7">
        <w:trPr>
          <w:jc w:val="center"/>
          <w:ins w:id="366" w:author="Lyszyk David" w:date="2015-05-19T16:12:00Z"/>
        </w:trPr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67" w:author="Lyszyk David" w:date="2015-05-19T16:12:00Z"/>
                <w:sz w:val="20"/>
                <w:szCs w:val="20"/>
              </w:rPr>
            </w:pPr>
            <w:ins w:id="368" w:author="Lyszyk David" w:date="2015-05-19T16:12:00Z">
              <w:r w:rsidRPr="00557FB7">
                <w:rPr>
                  <w:sz w:val="20"/>
                  <w:szCs w:val="20"/>
                </w:rPr>
                <w:t>byte 0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69" w:author="Lyszyk David" w:date="2015-05-19T16:12:00Z"/>
                <w:sz w:val="20"/>
                <w:szCs w:val="20"/>
              </w:rPr>
            </w:pPr>
            <w:ins w:id="370" w:author="Lyszyk David" w:date="2015-05-19T16:12:00Z">
              <w:r w:rsidRPr="00557FB7">
                <w:rPr>
                  <w:sz w:val="20"/>
                  <w:szCs w:val="20"/>
                </w:rPr>
                <w:t>byte 1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71" w:author="Lyszyk David" w:date="2015-05-19T16:12:00Z"/>
                <w:sz w:val="20"/>
                <w:szCs w:val="20"/>
              </w:rPr>
            </w:pPr>
            <w:ins w:id="372" w:author="Lyszyk David" w:date="2015-05-19T16:12:00Z">
              <w:r w:rsidRPr="00557FB7">
                <w:rPr>
                  <w:sz w:val="20"/>
                  <w:szCs w:val="20"/>
                </w:rPr>
                <w:t>byte 2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73" w:author="Lyszyk David" w:date="2015-05-19T16:12:00Z"/>
                <w:sz w:val="20"/>
                <w:szCs w:val="20"/>
              </w:rPr>
            </w:pPr>
            <w:ins w:id="374" w:author="Lyszyk David" w:date="2015-05-19T16:12:00Z">
              <w:r w:rsidRPr="00557FB7">
                <w:rPr>
                  <w:sz w:val="20"/>
                  <w:szCs w:val="20"/>
                </w:rPr>
                <w:t>byte 3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75" w:author="Lyszyk David" w:date="2015-05-19T16:12:00Z"/>
                <w:sz w:val="20"/>
                <w:szCs w:val="20"/>
              </w:rPr>
            </w:pPr>
            <w:ins w:id="376" w:author="Lyszyk David" w:date="2015-05-19T16:12:00Z">
              <w:r w:rsidRPr="00557FB7">
                <w:rPr>
                  <w:sz w:val="20"/>
                  <w:szCs w:val="20"/>
                </w:rPr>
                <w:t>byte 4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77" w:author="Lyszyk David" w:date="2015-05-19T16:12:00Z"/>
                <w:sz w:val="20"/>
                <w:szCs w:val="20"/>
              </w:rPr>
            </w:pPr>
            <w:ins w:id="378" w:author="Lyszyk David" w:date="2015-05-19T16:12:00Z">
              <w:r w:rsidRPr="00557FB7">
                <w:rPr>
                  <w:sz w:val="20"/>
                  <w:szCs w:val="20"/>
                </w:rPr>
                <w:t>byte 5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79" w:author="Lyszyk David" w:date="2015-05-19T16:12:00Z"/>
                <w:sz w:val="20"/>
                <w:szCs w:val="20"/>
              </w:rPr>
            </w:pPr>
            <w:ins w:id="380" w:author="Lyszyk David" w:date="2015-05-19T16:12:00Z">
              <w:r w:rsidRPr="00557FB7">
                <w:rPr>
                  <w:sz w:val="20"/>
                  <w:szCs w:val="20"/>
                </w:rPr>
                <w:t>byte 6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81" w:author="Lyszyk David" w:date="2015-05-19T16:12:00Z"/>
                <w:sz w:val="20"/>
                <w:szCs w:val="20"/>
              </w:rPr>
            </w:pPr>
            <w:ins w:id="382" w:author="Lyszyk David" w:date="2015-05-19T16:12:00Z">
              <w:r w:rsidRPr="00557FB7">
                <w:rPr>
                  <w:sz w:val="20"/>
                  <w:szCs w:val="20"/>
                </w:rPr>
                <w:t>byte 7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83" w:author="Lyszyk David" w:date="2015-05-19T16:12:00Z"/>
                <w:sz w:val="20"/>
                <w:szCs w:val="20"/>
              </w:rPr>
            </w:pPr>
            <w:ins w:id="384" w:author="Lyszyk David" w:date="2015-05-19T16:12:00Z">
              <w:r w:rsidRPr="00557FB7">
                <w:rPr>
                  <w:sz w:val="20"/>
                  <w:szCs w:val="20"/>
                </w:rPr>
                <w:t>byte 8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385" w:author="Lyszyk David" w:date="2015-05-19T16:12:00Z"/>
                <w:sz w:val="20"/>
                <w:szCs w:val="20"/>
              </w:rPr>
            </w:pPr>
            <w:ins w:id="386" w:author="Lyszyk David" w:date="2015-05-19T16:12:00Z">
              <w:r w:rsidRPr="00557FB7">
                <w:rPr>
                  <w:sz w:val="20"/>
                  <w:szCs w:val="20"/>
                </w:rPr>
                <w:t>byte 9</w:t>
              </w:r>
            </w:ins>
          </w:p>
        </w:tc>
      </w:tr>
      <w:tr w:rsidR="00E07ADA" w:rsidRPr="00557FB7" w:rsidTr="00E07ADA">
        <w:tblPrEx>
          <w:tblW w:w="0" w:type="auto"/>
          <w:jc w:val="center"/>
          <w:tblPrExChange w:id="387" w:author="Lyszyk David" w:date="2015-05-19T16:16:00Z">
            <w:tblPrEx>
              <w:tblW w:w="0" w:type="auto"/>
              <w:jc w:val="center"/>
            </w:tblPrEx>
          </w:tblPrExChange>
        </w:tblPrEx>
        <w:trPr>
          <w:trHeight w:val="662"/>
          <w:jc w:val="center"/>
          <w:ins w:id="388" w:author="Lyszyk David" w:date="2015-05-19T16:12:00Z"/>
          <w:trPrChange w:id="389" w:author="Lyszyk David" w:date="2015-05-19T16:16:00Z">
            <w:trPr>
              <w:jc w:val="center"/>
            </w:trPr>
          </w:trPrChange>
        </w:trPr>
        <w:tc>
          <w:tcPr>
            <w:tcW w:w="885" w:type="dxa"/>
            <w:vAlign w:val="center"/>
            <w:tcPrChange w:id="390" w:author="Lyszyk David" w:date="2015-05-19T16:16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91" w:author="Lyszyk David" w:date="2015-05-19T16:12:00Z"/>
                <w:sz w:val="20"/>
                <w:szCs w:val="20"/>
              </w:rPr>
            </w:pPr>
            <w:proofErr w:type="spellStart"/>
            <w:ins w:id="392" w:author="Lyszyk David" w:date="2015-05-19T16:12:00Z">
              <w:r w:rsidRPr="00557FB7">
                <w:rPr>
                  <w:sz w:val="20"/>
                  <w:szCs w:val="20"/>
                </w:rPr>
                <w:t>src</w:t>
              </w:r>
              <w:proofErr w:type="spellEnd"/>
              <w:r w:rsidRPr="00557FB7">
                <w:rPr>
                  <w:sz w:val="20"/>
                  <w:szCs w:val="20"/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  <w:tcPrChange w:id="393" w:author="Lyszyk David" w:date="2015-05-19T16:16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94" w:author="Lyszyk David" w:date="2015-05-19T16:12:00Z"/>
                <w:sz w:val="20"/>
                <w:szCs w:val="20"/>
              </w:rPr>
            </w:pPr>
            <w:proofErr w:type="spellStart"/>
            <w:ins w:id="395" w:author="Lyszyk David" w:date="2015-05-19T16:12:00Z">
              <w:r w:rsidRPr="00557FB7">
                <w:rPr>
                  <w:sz w:val="20"/>
                  <w:szCs w:val="20"/>
                </w:rPr>
                <w:t>dest</w:t>
              </w:r>
              <w:proofErr w:type="spellEnd"/>
              <w:r w:rsidRPr="00557FB7">
                <w:rPr>
                  <w:sz w:val="20"/>
                  <w:szCs w:val="20"/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  <w:tcPrChange w:id="396" w:author="Lyszyk David" w:date="2015-05-19T16:16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397" w:author="Lyszyk David" w:date="2015-05-19T16:12:00Z"/>
                <w:sz w:val="20"/>
                <w:szCs w:val="20"/>
              </w:rPr>
            </w:pPr>
            <w:ins w:id="398" w:author="Lyszyk David" w:date="2015-05-19T16:12:00Z">
              <w:r>
                <w:rPr>
                  <w:sz w:val="20"/>
                  <w:szCs w:val="20"/>
                </w:rPr>
                <w:t>0x</w:t>
              </w:r>
              <w:r>
                <w:rPr>
                  <w:sz w:val="20"/>
                  <w:szCs w:val="20"/>
                </w:rPr>
                <w:t>C</w:t>
              </w:r>
            </w:ins>
            <w:ins w:id="399" w:author="Lyszyk David" w:date="2015-05-19T16:13:00Z">
              <w:r>
                <w:rPr>
                  <w:sz w:val="20"/>
                  <w:szCs w:val="20"/>
                </w:rPr>
                <w:t>D</w:t>
              </w:r>
            </w:ins>
          </w:p>
        </w:tc>
        <w:tc>
          <w:tcPr>
            <w:tcW w:w="885" w:type="dxa"/>
            <w:vAlign w:val="center"/>
            <w:tcPrChange w:id="400" w:author="Lyszyk David" w:date="2015-05-19T16:16:00Z">
              <w:tcPr>
                <w:tcW w:w="885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01" w:author="Lyszyk David" w:date="2015-05-19T16:12:00Z"/>
                <w:sz w:val="20"/>
                <w:szCs w:val="20"/>
              </w:rPr>
            </w:pPr>
            <w:ins w:id="402" w:author="Lyszyk David" w:date="2015-05-19T16:12:00Z">
              <w:r>
                <w:rPr>
                  <w:sz w:val="20"/>
                  <w:szCs w:val="20"/>
                </w:rPr>
                <w:t>d</w:t>
              </w:r>
            </w:ins>
            <w:ins w:id="403" w:author="Lyszyk David" w:date="2015-05-19T16:16:00Z">
              <w:r>
                <w:rPr>
                  <w:sz w:val="20"/>
                  <w:szCs w:val="20"/>
                </w:rPr>
                <w:t>igital</w:t>
              </w:r>
            </w:ins>
            <w:ins w:id="404" w:author="Lyszyk David" w:date="2015-05-19T16:12:00Z">
              <w:r>
                <w:rPr>
                  <w:sz w:val="20"/>
                  <w:szCs w:val="20"/>
                </w:rPr>
                <w:t>#</w:t>
              </w:r>
            </w:ins>
          </w:p>
        </w:tc>
        <w:tc>
          <w:tcPr>
            <w:tcW w:w="886" w:type="dxa"/>
            <w:vAlign w:val="center"/>
            <w:tcPrChange w:id="405" w:author="Lyszyk David" w:date="2015-05-19T16:16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06" w:author="Lyszyk David" w:date="2015-05-19T16:12:00Z"/>
                <w:sz w:val="20"/>
                <w:szCs w:val="20"/>
              </w:rPr>
            </w:pPr>
            <w:ins w:id="407" w:author="Lyszyk David" w:date="2015-05-19T16:16:00Z">
              <w:r>
                <w:rPr>
                  <w:sz w:val="20"/>
                  <w:szCs w:val="20"/>
                </w:rPr>
                <w:t xml:space="preserve">digital </w:t>
              </w:r>
              <w:proofErr w:type="spellStart"/>
              <w:r>
                <w:rPr>
                  <w:sz w:val="20"/>
                  <w:szCs w:val="20"/>
                </w:rPr>
                <w:t>val</w:t>
              </w:r>
            </w:ins>
            <w:proofErr w:type="spellEnd"/>
          </w:p>
        </w:tc>
        <w:tc>
          <w:tcPr>
            <w:tcW w:w="886" w:type="dxa"/>
            <w:vAlign w:val="center"/>
            <w:tcPrChange w:id="408" w:author="Lyszyk David" w:date="2015-05-19T16:16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09" w:author="Lyszyk David" w:date="2015-05-19T16:12:00Z"/>
                <w:sz w:val="20"/>
                <w:szCs w:val="20"/>
              </w:rPr>
            </w:pPr>
            <w:ins w:id="410" w:author="Lyszyk David" w:date="2015-05-19T16:16:00Z">
              <w:r>
                <w:rPr>
                  <w:sz w:val="20"/>
                  <w:szCs w:val="20"/>
                </w:rPr>
                <w:t>digital#</w:t>
              </w:r>
            </w:ins>
          </w:p>
        </w:tc>
        <w:tc>
          <w:tcPr>
            <w:tcW w:w="886" w:type="dxa"/>
            <w:vAlign w:val="center"/>
            <w:tcPrChange w:id="411" w:author="Lyszyk David" w:date="2015-05-19T16:16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12" w:author="Lyszyk David" w:date="2015-05-19T16:12:00Z"/>
                <w:sz w:val="20"/>
                <w:szCs w:val="20"/>
              </w:rPr>
            </w:pPr>
            <w:ins w:id="413" w:author="Lyszyk David" w:date="2015-05-19T16:16:00Z">
              <w:r>
                <w:rPr>
                  <w:sz w:val="20"/>
                  <w:szCs w:val="20"/>
                </w:rPr>
                <w:t xml:space="preserve">digital </w:t>
              </w:r>
              <w:proofErr w:type="spellStart"/>
              <w:r>
                <w:rPr>
                  <w:sz w:val="20"/>
                  <w:szCs w:val="20"/>
                </w:rPr>
                <w:t>val</w:t>
              </w:r>
            </w:ins>
            <w:proofErr w:type="spellEnd"/>
          </w:p>
        </w:tc>
        <w:tc>
          <w:tcPr>
            <w:tcW w:w="886" w:type="dxa"/>
            <w:vAlign w:val="center"/>
            <w:tcPrChange w:id="414" w:author="Lyszyk David" w:date="2015-05-19T16:16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15" w:author="Lyszyk David" w:date="2015-05-19T16:12:00Z"/>
                <w:sz w:val="20"/>
                <w:szCs w:val="20"/>
              </w:rPr>
            </w:pPr>
            <w:ins w:id="416" w:author="Lyszyk David" w:date="2015-05-19T16:16:00Z">
              <w:r>
                <w:rPr>
                  <w:sz w:val="20"/>
                  <w:szCs w:val="20"/>
                </w:rPr>
                <w:t>digital#</w:t>
              </w:r>
            </w:ins>
          </w:p>
        </w:tc>
        <w:tc>
          <w:tcPr>
            <w:tcW w:w="886" w:type="dxa"/>
            <w:vAlign w:val="center"/>
            <w:tcPrChange w:id="417" w:author="Lyszyk David" w:date="2015-05-19T16:16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18" w:author="Lyszyk David" w:date="2015-05-19T16:12:00Z"/>
                <w:sz w:val="20"/>
                <w:szCs w:val="20"/>
              </w:rPr>
            </w:pPr>
            <w:ins w:id="419" w:author="Lyszyk David" w:date="2015-05-19T16:16:00Z">
              <w:r>
                <w:rPr>
                  <w:sz w:val="20"/>
                  <w:szCs w:val="20"/>
                </w:rPr>
                <w:t xml:space="preserve">digital </w:t>
              </w:r>
              <w:proofErr w:type="spellStart"/>
              <w:r>
                <w:rPr>
                  <w:sz w:val="20"/>
                  <w:szCs w:val="20"/>
                </w:rPr>
                <w:t>val</w:t>
              </w:r>
            </w:ins>
            <w:proofErr w:type="spellEnd"/>
          </w:p>
        </w:tc>
        <w:tc>
          <w:tcPr>
            <w:tcW w:w="886" w:type="dxa"/>
            <w:vAlign w:val="center"/>
            <w:tcPrChange w:id="420" w:author="Lyszyk David" w:date="2015-05-19T16:16:00Z">
              <w:tcPr>
                <w:tcW w:w="886" w:type="dxa"/>
                <w:vAlign w:val="center"/>
              </w:tcPr>
            </w:tcPrChange>
          </w:tcPr>
          <w:p w:rsidR="00E07ADA" w:rsidRPr="00557FB7" w:rsidRDefault="00E07ADA" w:rsidP="00557FB7">
            <w:pPr>
              <w:ind w:firstLine="0"/>
              <w:jc w:val="center"/>
              <w:rPr>
                <w:ins w:id="421" w:author="Lyszyk David" w:date="2015-05-19T16:12:00Z"/>
                <w:sz w:val="20"/>
                <w:szCs w:val="20"/>
              </w:rPr>
            </w:pPr>
            <w:ins w:id="422" w:author="Lyszyk David" w:date="2015-05-19T16:16:00Z">
              <w:r>
                <w:rPr>
                  <w:sz w:val="20"/>
                  <w:szCs w:val="20"/>
                </w:rPr>
                <w:t>NULL</w:t>
              </w:r>
            </w:ins>
          </w:p>
        </w:tc>
      </w:tr>
    </w:tbl>
    <w:p w:rsidR="008107B7" w:rsidRPr="00A9654A" w:rsidRDefault="008107B7" w:rsidP="008107B7">
      <w:pPr>
        <w:rPr>
          <w:ins w:id="423" w:author="Lyszyk David" w:date="2015-05-19T16:12:00Z"/>
        </w:rPr>
      </w:pPr>
    </w:p>
    <w:p w:rsidR="008107B7" w:rsidRPr="00E07ADA" w:rsidRDefault="00E07ADA" w:rsidP="00E07ADA">
      <w:pPr>
        <w:rPr>
          <w:ins w:id="424" w:author="Lyszyk David" w:date="2015-05-19T16:12:00Z"/>
          <w:rPrChange w:id="425" w:author="Lyszyk David" w:date="2015-05-19T16:15:00Z">
            <w:rPr>
              <w:ins w:id="426" w:author="Lyszyk David" w:date="2015-05-19T16:12:00Z"/>
              <w:b/>
              <w:bCs/>
              <w:u w:val="single"/>
            </w:rPr>
          </w:rPrChange>
        </w:rPr>
        <w:pPrChange w:id="427" w:author="Lyszyk David" w:date="2015-05-19T16:15:00Z">
          <w:pPr/>
        </w:pPrChange>
      </w:pPr>
      <w:proofErr w:type="gramStart"/>
      <w:ins w:id="428" w:author="Lyszyk David" w:date="2015-05-19T16:15:00Z">
        <w:r w:rsidRPr="00E07ADA">
          <w:rPr>
            <w:rPrChange w:id="429" w:author="Lyszyk David" w:date="2015-05-19T16:15:00Z">
              <w:rPr>
                <w:b/>
                <w:bCs/>
                <w:u w:val="single"/>
              </w:rPr>
            </w:rPrChange>
          </w:rPr>
          <w:t>only</w:t>
        </w:r>
        <w:proofErr w:type="gramEnd"/>
        <w:r w:rsidRPr="00E07ADA">
          <w:rPr>
            <w:rPrChange w:id="430" w:author="Lyszyk David" w:date="2015-05-19T16:15:00Z">
              <w:rPr>
                <w:b/>
                <w:bCs/>
                <w:u w:val="single"/>
              </w:rPr>
            </w:rPrChange>
          </w:rPr>
          <w:t xml:space="preserve"> first </w:t>
        </w:r>
        <w:r>
          <w:t>(digital</w:t>
        </w:r>
        <w:r w:rsidRPr="00E07ADA">
          <w:rPr>
            <w:rPrChange w:id="431" w:author="Lyszyk David" w:date="2015-05-19T16:15:00Z">
              <w:rPr>
                <w:b/>
                <w:bCs/>
                <w:u w:val="single"/>
              </w:rPr>
            </w:rPrChange>
          </w:rPr>
          <w:t>#</w:t>
        </w:r>
        <w:r>
          <w:t>, digital</w:t>
        </w:r>
        <w:r w:rsidRPr="00E07ADA">
          <w:rPr>
            <w:rPrChange w:id="432" w:author="Lyszyk David" w:date="2015-05-19T16:15:00Z">
              <w:rPr>
                <w:b/>
                <w:bCs/>
                <w:u w:val="single"/>
              </w:rPr>
            </w:rPrChange>
          </w:rPr>
          <w:t xml:space="preserve"> value</w:t>
        </w:r>
        <w:r>
          <w:t>)</w:t>
        </w:r>
        <w:r w:rsidRPr="00E07ADA">
          <w:rPr>
            <w:rPrChange w:id="433" w:author="Lyszyk David" w:date="2015-05-19T16:15:00Z">
              <w:rPr>
                <w:b/>
                <w:bCs/>
                <w:u w:val="single"/>
              </w:rPr>
            </w:rPrChange>
          </w:rPr>
          <w:t xml:space="preserve"> pair is mandatory. </w:t>
        </w:r>
        <w:proofErr w:type="gramStart"/>
        <w:r w:rsidRPr="00E07ADA">
          <w:rPr>
            <w:rPrChange w:id="434" w:author="Lyszyk David" w:date="2015-05-19T16:15:00Z">
              <w:rPr>
                <w:b/>
                <w:bCs/>
                <w:u w:val="single"/>
              </w:rPr>
            </w:rPrChange>
          </w:rPr>
          <w:t>rest</w:t>
        </w:r>
        <w:proofErr w:type="gramEnd"/>
        <w:r w:rsidRPr="00E07ADA">
          <w:rPr>
            <w:rPrChange w:id="435" w:author="Lyszyk David" w:date="2015-05-19T16:15:00Z">
              <w:rPr>
                <w:b/>
                <w:bCs/>
                <w:u w:val="single"/>
              </w:rPr>
            </w:rPrChange>
          </w:rPr>
          <w:t xml:space="preserve"> is optional. </w:t>
        </w:r>
        <w:proofErr w:type="gramStart"/>
        <w:r w:rsidRPr="00E07ADA">
          <w:rPr>
            <w:rPrChange w:id="436" w:author="Lyszyk David" w:date="2015-05-19T16:15:00Z">
              <w:rPr>
                <w:b/>
                <w:bCs/>
                <w:u w:val="single"/>
              </w:rPr>
            </w:rPrChange>
          </w:rPr>
          <w:t>if</w:t>
        </w:r>
        <w:proofErr w:type="gramEnd"/>
        <w:r w:rsidRPr="00E07ADA">
          <w:rPr>
            <w:rPrChange w:id="437" w:author="Lyszyk David" w:date="2015-05-19T16:15:00Z">
              <w:rPr>
                <w:b/>
                <w:bCs/>
                <w:u w:val="single"/>
              </w:rPr>
            </w:rPrChange>
          </w:rPr>
          <w:t xml:space="preserve"> unused put 0xFF in the digital# and NULL in the value</w:t>
        </w:r>
      </w:ins>
    </w:p>
    <w:p w:rsidR="008107B7" w:rsidRDefault="00E07ADA" w:rsidP="008107B7">
      <w:pPr>
        <w:pStyle w:val="Heading5"/>
        <w:rPr>
          <w:ins w:id="438" w:author="Lyszyk David" w:date="2015-05-19T16:12:00Z"/>
        </w:rPr>
      </w:pPr>
      <w:ins w:id="439" w:author="Lyszyk David" w:date="2015-05-19T16:19:00Z">
        <w:r>
          <w:t>DC Motor</w:t>
        </w:r>
      </w:ins>
      <w:ins w:id="440" w:author="Lyszyk David" w:date="2015-05-19T16:12:00Z">
        <w:r w:rsidR="008107B7">
          <w:t xml:space="preserve"> Command</w:t>
        </w:r>
      </w:ins>
    </w:p>
    <w:p w:rsidR="008107B7" w:rsidRPr="00557FB7" w:rsidRDefault="008107B7" w:rsidP="008107B7">
      <w:pPr>
        <w:rPr>
          <w:ins w:id="441" w:author="Lyszyk David" w:date="2015-05-19T16:12:00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862"/>
        <w:gridCol w:w="863"/>
        <w:gridCol w:w="878"/>
        <w:gridCol w:w="872"/>
        <w:gridCol w:w="887"/>
        <w:gridCol w:w="875"/>
        <w:gridCol w:w="945"/>
        <w:gridCol w:w="945"/>
        <w:gridCol w:w="867"/>
        <w:tblGridChange w:id="442">
          <w:tblGrid>
            <w:gridCol w:w="862"/>
            <w:gridCol w:w="862"/>
            <w:gridCol w:w="863"/>
            <w:gridCol w:w="878"/>
            <w:gridCol w:w="872"/>
            <w:gridCol w:w="887"/>
            <w:gridCol w:w="875"/>
            <w:gridCol w:w="945"/>
            <w:gridCol w:w="945"/>
            <w:gridCol w:w="867"/>
          </w:tblGrid>
        </w:tblGridChange>
      </w:tblGrid>
      <w:tr w:rsidR="008107B7" w:rsidRPr="00557FB7" w:rsidTr="00557FB7">
        <w:trPr>
          <w:jc w:val="center"/>
          <w:ins w:id="443" w:author="Lyszyk David" w:date="2015-05-19T16:12:00Z"/>
        </w:trPr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44" w:author="Lyszyk David" w:date="2015-05-19T16:12:00Z"/>
                <w:sz w:val="20"/>
                <w:szCs w:val="20"/>
              </w:rPr>
            </w:pPr>
            <w:ins w:id="445" w:author="Lyszyk David" w:date="2015-05-19T16:12:00Z">
              <w:r w:rsidRPr="00557FB7">
                <w:rPr>
                  <w:sz w:val="20"/>
                  <w:szCs w:val="20"/>
                </w:rPr>
                <w:t>byte 0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46" w:author="Lyszyk David" w:date="2015-05-19T16:12:00Z"/>
                <w:sz w:val="20"/>
                <w:szCs w:val="20"/>
              </w:rPr>
            </w:pPr>
            <w:ins w:id="447" w:author="Lyszyk David" w:date="2015-05-19T16:12:00Z">
              <w:r w:rsidRPr="00557FB7">
                <w:rPr>
                  <w:sz w:val="20"/>
                  <w:szCs w:val="20"/>
                </w:rPr>
                <w:t>byte 1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48" w:author="Lyszyk David" w:date="2015-05-19T16:12:00Z"/>
                <w:sz w:val="20"/>
                <w:szCs w:val="20"/>
              </w:rPr>
            </w:pPr>
            <w:ins w:id="449" w:author="Lyszyk David" w:date="2015-05-19T16:12:00Z">
              <w:r w:rsidRPr="00557FB7">
                <w:rPr>
                  <w:sz w:val="20"/>
                  <w:szCs w:val="20"/>
                </w:rPr>
                <w:t>byte 2</w:t>
              </w:r>
            </w:ins>
          </w:p>
        </w:tc>
        <w:tc>
          <w:tcPr>
            <w:tcW w:w="885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50" w:author="Lyszyk David" w:date="2015-05-19T16:12:00Z"/>
                <w:sz w:val="20"/>
                <w:szCs w:val="20"/>
              </w:rPr>
            </w:pPr>
            <w:ins w:id="451" w:author="Lyszyk David" w:date="2015-05-19T16:12:00Z">
              <w:r w:rsidRPr="00557FB7">
                <w:rPr>
                  <w:sz w:val="20"/>
                  <w:szCs w:val="20"/>
                </w:rPr>
                <w:t>byte 3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52" w:author="Lyszyk David" w:date="2015-05-19T16:12:00Z"/>
                <w:sz w:val="20"/>
                <w:szCs w:val="20"/>
              </w:rPr>
            </w:pPr>
            <w:ins w:id="453" w:author="Lyszyk David" w:date="2015-05-19T16:12:00Z">
              <w:r w:rsidRPr="00557FB7">
                <w:rPr>
                  <w:sz w:val="20"/>
                  <w:szCs w:val="20"/>
                </w:rPr>
                <w:t>byte 4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54" w:author="Lyszyk David" w:date="2015-05-19T16:12:00Z"/>
                <w:sz w:val="20"/>
                <w:szCs w:val="20"/>
              </w:rPr>
            </w:pPr>
            <w:ins w:id="455" w:author="Lyszyk David" w:date="2015-05-19T16:12:00Z">
              <w:r w:rsidRPr="00557FB7">
                <w:rPr>
                  <w:sz w:val="20"/>
                  <w:szCs w:val="20"/>
                </w:rPr>
                <w:t>byte 5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56" w:author="Lyszyk David" w:date="2015-05-19T16:12:00Z"/>
                <w:sz w:val="20"/>
                <w:szCs w:val="20"/>
              </w:rPr>
            </w:pPr>
            <w:ins w:id="457" w:author="Lyszyk David" w:date="2015-05-19T16:12:00Z">
              <w:r w:rsidRPr="00557FB7">
                <w:rPr>
                  <w:sz w:val="20"/>
                  <w:szCs w:val="20"/>
                </w:rPr>
                <w:t>byte 6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58" w:author="Lyszyk David" w:date="2015-05-19T16:12:00Z"/>
                <w:sz w:val="20"/>
                <w:szCs w:val="20"/>
              </w:rPr>
            </w:pPr>
            <w:ins w:id="459" w:author="Lyszyk David" w:date="2015-05-19T16:12:00Z">
              <w:r w:rsidRPr="00557FB7">
                <w:rPr>
                  <w:sz w:val="20"/>
                  <w:szCs w:val="20"/>
                </w:rPr>
                <w:t>byte 7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60" w:author="Lyszyk David" w:date="2015-05-19T16:12:00Z"/>
                <w:sz w:val="20"/>
                <w:szCs w:val="20"/>
              </w:rPr>
            </w:pPr>
            <w:ins w:id="461" w:author="Lyszyk David" w:date="2015-05-19T16:12:00Z">
              <w:r w:rsidRPr="00557FB7">
                <w:rPr>
                  <w:sz w:val="20"/>
                  <w:szCs w:val="20"/>
                </w:rPr>
                <w:t>byte 8</w:t>
              </w:r>
            </w:ins>
          </w:p>
        </w:tc>
        <w:tc>
          <w:tcPr>
            <w:tcW w:w="886" w:type="dxa"/>
            <w:shd w:val="clear" w:color="auto" w:fill="D6E3BC" w:themeFill="accent3" w:themeFillTint="66"/>
            <w:vAlign w:val="center"/>
          </w:tcPr>
          <w:p w:rsidR="008107B7" w:rsidRPr="00557FB7" w:rsidRDefault="008107B7" w:rsidP="00557FB7">
            <w:pPr>
              <w:ind w:firstLine="0"/>
              <w:jc w:val="center"/>
              <w:rPr>
                <w:ins w:id="462" w:author="Lyszyk David" w:date="2015-05-19T16:12:00Z"/>
                <w:sz w:val="20"/>
                <w:szCs w:val="20"/>
              </w:rPr>
            </w:pPr>
            <w:ins w:id="463" w:author="Lyszyk David" w:date="2015-05-19T16:12:00Z">
              <w:r w:rsidRPr="00557FB7">
                <w:rPr>
                  <w:sz w:val="20"/>
                  <w:szCs w:val="20"/>
                </w:rPr>
                <w:t>byte 9</w:t>
              </w:r>
            </w:ins>
          </w:p>
        </w:tc>
      </w:tr>
      <w:tr w:rsidR="00E07ADA" w:rsidRPr="00557FB7" w:rsidTr="00E07ADA">
        <w:tblPrEx>
          <w:tblW w:w="0" w:type="auto"/>
          <w:jc w:val="center"/>
          <w:tblPrExChange w:id="464" w:author="Lyszyk David" w:date="2015-05-19T16:21:00Z">
            <w:tblPrEx>
              <w:tblW w:w="0" w:type="auto"/>
              <w:jc w:val="center"/>
            </w:tblPrEx>
          </w:tblPrExChange>
        </w:tblPrEx>
        <w:trPr>
          <w:trHeight w:val="671"/>
          <w:jc w:val="center"/>
          <w:ins w:id="465" w:author="Lyszyk David" w:date="2015-05-19T16:12:00Z"/>
          <w:trPrChange w:id="466" w:author="Lyszyk David" w:date="2015-05-19T16:21:00Z">
            <w:trPr>
              <w:jc w:val="center"/>
            </w:trPr>
          </w:trPrChange>
        </w:trPr>
        <w:tc>
          <w:tcPr>
            <w:tcW w:w="885" w:type="dxa"/>
            <w:vAlign w:val="center"/>
            <w:tcPrChange w:id="467" w:author="Lyszyk David" w:date="2015-05-19T16:21:00Z">
              <w:tcPr>
                <w:tcW w:w="885" w:type="dxa"/>
                <w:vAlign w:val="center"/>
              </w:tcPr>
            </w:tcPrChange>
          </w:tcPr>
          <w:p w:rsidR="008107B7" w:rsidRPr="00557FB7" w:rsidRDefault="008107B7" w:rsidP="00557FB7">
            <w:pPr>
              <w:ind w:firstLine="0"/>
              <w:jc w:val="center"/>
              <w:rPr>
                <w:ins w:id="468" w:author="Lyszyk David" w:date="2015-05-19T16:12:00Z"/>
                <w:sz w:val="20"/>
                <w:szCs w:val="20"/>
              </w:rPr>
            </w:pPr>
            <w:proofErr w:type="spellStart"/>
            <w:ins w:id="469" w:author="Lyszyk David" w:date="2015-05-19T16:12:00Z">
              <w:r w:rsidRPr="00557FB7">
                <w:rPr>
                  <w:sz w:val="20"/>
                  <w:szCs w:val="20"/>
                </w:rPr>
                <w:t>src</w:t>
              </w:r>
              <w:proofErr w:type="spellEnd"/>
              <w:r w:rsidRPr="00557FB7">
                <w:rPr>
                  <w:sz w:val="20"/>
                  <w:szCs w:val="20"/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  <w:tcPrChange w:id="470" w:author="Lyszyk David" w:date="2015-05-19T16:21:00Z">
              <w:tcPr>
                <w:tcW w:w="885" w:type="dxa"/>
                <w:vAlign w:val="center"/>
              </w:tcPr>
            </w:tcPrChange>
          </w:tcPr>
          <w:p w:rsidR="008107B7" w:rsidRPr="00557FB7" w:rsidRDefault="008107B7" w:rsidP="00557FB7">
            <w:pPr>
              <w:ind w:firstLine="0"/>
              <w:jc w:val="center"/>
              <w:rPr>
                <w:ins w:id="471" w:author="Lyszyk David" w:date="2015-05-19T16:12:00Z"/>
                <w:sz w:val="20"/>
                <w:szCs w:val="20"/>
              </w:rPr>
            </w:pPr>
            <w:proofErr w:type="spellStart"/>
            <w:ins w:id="472" w:author="Lyszyk David" w:date="2015-05-19T16:12:00Z">
              <w:r w:rsidRPr="00557FB7">
                <w:rPr>
                  <w:sz w:val="20"/>
                  <w:szCs w:val="20"/>
                </w:rPr>
                <w:t>dest</w:t>
              </w:r>
              <w:proofErr w:type="spellEnd"/>
              <w:r w:rsidRPr="00557FB7">
                <w:rPr>
                  <w:sz w:val="20"/>
                  <w:szCs w:val="20"/>
                </w:rPr>
                <w:t xml:space="preserve"> id</w:t>
              </w:r>
            </w:ins>
          </w:p>
        </w:tc>
        <w:tc>
          <w:tcPr>
            <w:tcW w:w="885" w:type="dxa"/>
            <w:vAlign w:val="center"/>
            <w:tcPrChange w:id="473" w:author="Lyszyk David" w:date="2015-05-19T16:21:00Z">
              <w:tcPr>
                <w:tcW w:w="885" w:type="dxa"/>
                <w:vAlign w:val="center"/>
              </w:tcPr>
            </w:tcPrChange>
          </w:tcPr>
          <w:p w:rsidR="008107B7" w:rsidRPr="00557FB7" w:rsidRDefault="008107B7" w:rsidP="00557FB7">
            <w:pPr>
              <w:ind w:firstLine="0"/>
              <w:jc w:val="center"/>
              <w:rPr>
                <w:ins w:id="474" w:author="Lyszyk David" w:date="2015-05-19T16:12:00Z"/>
                <w:sz w:val="20"/>
                <w:szCs w:val="20"/>
              </w:rPr>
            </w:pPr>
            <w:ins w:id="475" w:author="Lyszyk David" w:date="2015-05-19T16:12:00Z">
              <w:r>
                <w:rPr>
                  <w:sz w:val="20"/>
                  <w:szCs w:val="20"/>
                </w:rPr>
                <w:t>0x</w:t>
              </w:r>
            </w:ins>
            <w:ins w:id="476" w:author="Lyszyk David" w:date="2015-05-19T16:20:00Z">
              <w:r w:rsidR="00E07ADA">
                <w:rPr>
                  <w:sz w:val="20"/>
                  <w:szCs w:val="20"/>
                </w:rPr>
                <w:t>E</w:t>
              </w:r>
            </w:ins>
            <w:ins w:id="477" w:author="Lyszyk David" w:date="2015-05-19T16:12:00Z">
              <w:r>
                <w:rPr>
                  <w:sz w:val="20"/>
                  <w:szCs w:val="20"/>
                </w:rPr>
                <w:t>0</w:t>
              </w:r>
            </w:ins>
          </w:p>
        </w:tc>
        <w:tc>
          <w:tcPr>
            <w:tcW w:w="885" w:type="dxa"/>
            <w:vAlign w:val="center"/>
            <w:tcPrChange w:id="478" w:author="Lyszyk David" w:date="2015-05-19T16:21:00Z">
              <w:tcPr>
                <w:tcW w:w="885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79" w:author="Lyszyk David" w:date="2015-05-19T16:12:00Z"/>
                <w:sz w:val="20"/>
                <w:szCs w:val="20"/>
              </w:rPr>
            </w:pPr>
            <w:ins w:id="480" w:author="Lyszyk David" w:date="2015-05-19T16:20:00Z">
              <w:r>
                <w:rPr>
                  <w:sz w:val="20"/>
                  <w:szCs w:val="20"/>
                </w:rPr>
                <w:t>speed update</w:t>
              </w:r>
            </w:ins>
          </w:p>
        </w:tc>
        <w:tc>
          <w:tcPr>
            <w:tcW w:w="886" w:type="dxa"/>
            <w:vAlign w:val="center"/>
            <w:tcPrChange w:id="481" w:author="Lyszyk David" w:date="2015-05-19T16:21:00Z">
              <w:tcPr>
                <w:tcW w:w="886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82" w:author="Lyszyk David" w:date="2015-05-19T16:12:00Z"/>
                <w:sz w:val="20"/>
                <w:szCs w:val="20"/>
              </w:rPr>
            </w:pPr>
            <w:ins w:id="483" w:author="Lyszyk David" w:date="2015-05-19T16:20:00Z">
              <w:r>
                <w:rPr>
                  <w:sz w:val="20"/>
                  <w:szCs w:val="20"/>
                </w:rPr>
                <w:t>speed value</w:t>
              </w:r>
            </w:ins>
          </w:p>
        </w:tc>
        <w:tc>
          <w:tcPr>
            <w:tcW w:w="886" w:type="dxa"/>
            <w:vAlign w:val="center"/>
            <w:tcPrChange w:id="484" w:author="Lyszyk David" w:date="2015-05-19T16:21:00Z">
              <w:tcPr>
                <w:tcW w:w="886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85" w:author="Lyszyk David" w:date="2015-05-19T16:12:00Z"/>
                <w:sz w:val="20"/>
                <w:szCs w:val="20"/>
              </w:rPr>
            </w:pPr>
            <w:proofErr w:type="gramStart"/>
            <w:ins w:id="486" w:author="Lyszyk David" w:date="2015-05-19T16:20:00Z">
              <w:r>
                <w:rPr>
                  <w:sz w:val="20"/>
                  <w:szCs w:val="20"/>
                </w:rPr>
                <w:t>power</w:t>
              </w:r>
              <w:proofErr w:type="gramEnd"/>
              <w:r>
                <w:rPr>
                  <w:sz w:val="20"/>
                  <w:szCs w:val="20"/>
                </w:rPr>
                <w:t xml:space="preserve"> update?</w:t>
              </w:r>
            </w:ins>
          </w:p>
        </w:tc>
        <w:tc>
          <w:tcPr>
            <w:tcW w:w="886" w:type="dxa"/>
            <w:vAlign w:val="center"/>
            <w:tcPrChange w:id="487" w:author="Lyszyk David" w:date="2015-05-19T16:21:00Z">
              <w:tcPr>
                <w:tcW w:w="886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88" w:author="Lyszyk David" w:date="2015-05-19T16:12:00Z"/>
                <w:sz w:val="20"/>
                <w:szCs w:val="20"/>
              </w:rPr>
            </w:pPr>
            <w:proofErr w:type="gramStart"/>
            <w:ins w:id="489" w:author="Lyszyk David" w:date="2015-05-19T16:20:00Z">
              <w:r>
                <w:rPr>
                  <w:sz w:val="20"/>
                  <w:szCs w:val="20"/>
                </w:rPr>
                <w:t>power</w:t>
              </w:r>
              <w:proofErr w:type="gramEnd"/>
              <w:r>
                <w:rPr>
                  <w:sz w:val="20"/>
                  <w:szCs w:val="20"/>
                </w:rPr>
                <w:t xml:space="preserve"> value?</w:t>
              </w:r>
            </w:ins>
          </w:p>
        </w:tc>
        <w:tc>
          <w:tcPr>
            <w:tcW w:w="886" w:type="dxa"/>
            <w:vAlign w:val="center"/>
            <w:tcPrChange w:id="490" w:author="Lyszyk David" w:date="2015-05-19T16:21:00Z">
              <w:tcPr>
                <w:tcW w:w="886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91" w:author="Lyszyk David" w:date="2015-05-19T16:12:00Z"/>
                <w:sz w:val="20"/>
                <w:szCs w:val="20"/>
              </w:rPr>
            </w:pPr>
            <w:ins w:id="492" w:author="Lyszyk David" w:date="2015-05-19T16:20:00Z">
              <w:r>
                <w:rPr>
                  <w:sz w:val="20"/>
                  <w:szCs w:val="20"/>
                </w:rPr>
                <w:t>direction update</w:t>
              </w:r>
            </w:ins>
          </w:p>
        </w:tc>
        <w:tc>
          <w:tcPr>
            <w:tcW w:w="886" w:type="dxa"/>
            <w:vAlign w:val="center"/>
            <w:tcPrChange w:id="493" w:author="Lyszyk David" w:date="2015-05-19T16:21:00Z">
              <w:tcPr>
                <w:tcW w:w="886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94" w:author="Lyszyk David" w:date="2015-05-19T16:12:00Z"/>
                <w:sz w:val="20"/>
                <w:szCs w:val="20"/>
              </w:rPr>
            </w:pPr>
            <w:ins w:id="495" w:author="Lyszyk David" w:date="2015-05-19T16:20:00Z">
              <w:r>
                <w:rPr>
                  <w:sz w:val="20"/>
                  <w:szCs w:val="20"/>
                </w:rPr>
                <w:t>direction value</w:t>
              </w:r>
            </w:ins>
          </w:p>
        </w:tc>
        <w:tc>
          <w:tcPr>
            <w:tcW w:w="886" w:type="dxa"/>
            <w:vAlign w:val="center"/>
            <w:tcPrChange w:id="496" w:author="Lyszyk David" w:date="2015-05-19T16:21:00Z">
              <w:tcPr>
                <w:tcW w:w="886" w:type="dxa"/>
                <w:vAlign w:val="center"/>
              </w:tcPr>
            </w:tcPrChange>
          </w:tcPr>
          <w:p w:rsidR="008107B7" w:rsidRPr="00557FB7" w:rsidRDefault="00E07ADA" w:rsidP="00557FB7">
            <w:pPr>
              <w:ind w:firstLine="0"/>
              <w:jc w:val="center"/>
              <w:rPr>
                <w:ins w:id="497" w:author="Lyszyk David" w:date="2015-05-19T16:12:00Z"/>
                <w:sz w:val="20"/>
                <w:szCs w:val="20"/>
              </w:rPr>
            </w:pPr>
            <w:ins w:id="498" w:author="Lyszyk David" w:date="2015-05-19T16:21:00Z">
              <w:r>
                <w:rPr>
                  <w:sz w:val="20"/>
                  <w:szCs w:val="20"/>
                </w:rPr>
                <w:t>NULL</w:t>
              </w:r>
            </w:ins>
          </w:p>
        </w:tc>
      </w:tr>
    </w:tbl>
    <w:p w:rsidR="008107B7" w:rsidRPr="00A9654A" w:rsidRDefault="008107B7" w:rsidP="008107B7">
      <w:pPr>
        <w:rPr>
          <w:ins w:id="499" w:author="Lyszyk David" w:date="2015-05-19T16:12:00Z"/>
        </w:rPr>
      </w:pPr>
    </w:p>
    <w:p w:rsidR="003313FB" w:rsidDel="008107B7" w:rsidRDefault="003313FB" w:rsidP="003313FB">
      <w:pPr>
        <w:rPr>
          <w:del w:id="500" w:author="Lyszyk David" w:date="2015-05-19T16:03:00Z"/>
          <w:rFonts w:ascii="Courier New" w:hAnsi="Courier New" w:cs="Courier New"/>
        </w:rPr>
      </w:pPr>
      <w:del w:id="501" w:author="Lyszyk David" w:date="2015-05-19T16:03:00Z">
        <w:r w:rsidRPr="003A3D29" w:rsidDel="008107B7">
          <w:rPr>
            <w:b/>
            <w:bCs/>
            <w:u w:val="single"/>
          </w:rPr>
          <w:delText>PWM</w:delText>
        </w:r>
        <w:r w:rsidDel="008107B7">
          <w:delText>:</w:delText>
        </w:r>
        <w:r w:rsidDel="008107B7">
          <w:tab/>
          <w:delText>#</w:delText>
        </w:r>
        <w:r w:rsidDel="008107B7">
          <w:rPr>
            <w:rFonts w:ascii="Courier New" w:hAnsi="Courier New" w:cs="Courier New"/>
          </w:rPr>
          <w:delText>smarty#p</w:delText>
        </w:r>
        <w:r w:rsidRPr="00A9654A" w:rsidDel="008107B7">
          <w:rPr>
            <w:rFonts w:ascii="Courier New" w:hAnsi="Courier New" w:cs="Courier New"/>
          </w:rPr>
          <w:delText>NN</w:delText>
        </w:r>
        <w:r w:rsidDel="008107B7">
          <w:rPr>
            <w:rFonts w:ascii="Courier New" w:hAnsi="Courier New" w:cs="Courier New"/>
          </w:rPr>
          <w:delText>:SSS&lt;:TTTT&gt;\n</w:delText>
        </w:r>
      </w:del>
    </w:p>
    <w:p w:rsidR="003313FB" w:rsidDel="008107B7" w:rsidRDefault="003313FB" w:rsidP="003313FB">
      <w:pPr>
        <w:rPr>
          <w:del w:id="502" w:author="Lyszyk David" w:date="2015-05-19T16:03:00Z"/>
          <w:rFonts w:ascii="Courier New" w:hAnsi="Courier New" w:cs="Courier New"/>
        </w:rPr>
      </w:pPr>
    </w:p>
    <w:p w:rsidR="003313FB" w:rsidDel="008107B7" w:rsidRDefault="003313FB" w:rsidP="003313FB">
      <w:pPr>
        <w:rPr>
          <w:del w:id="503" w:author="Lyszyk David" w:date="2015-05-19T16:03:00Z"/>
        </w:rPr>
      </w:pPr>
      <w:del w:id="504" w:author="Lyszyk David" w:date="2015-05-19T16:03:00Z">
        <w:r w:rsidRPr="003A3D29" w:rsidDel="008107B7">
          <w:delText>where:</w:delText>
        </w:r>
        <w:r w:rsidDel="008107B7">
          <w:tab/>
          <w:delText>NN is the output’s 2-digit identifier (01, 02, etc.)</w:delText>
        </w:r>
      </w:del>
    </w:p>
    <w:p w:rsidR="003313FB" w:rsidDel="008107B7" w:rsidRDefault="003313FB" w:rsidP="003313FB">
      <w:pPr>
        <w:rPr>
          <w:del w:id="505" w:author="Lyszyk David" w:date="2015-05-19T16:03:00Z"/>
        </w:rPr>
      </w:pPr>
    </w:p>
    <w:p w:rsidR="003313FB" w:rsidDel="008107B7" w:rsidRDefault="003313FB" w:rsidP="003313FB">
      <w:pPr>
        <w:rPr>
          <w:del w:id="506" w:author="Lyszyk David" w:date="2015-05-19T16:03:00Z"/>
        </w:rPr>
      </w:pPr>
      <w:del w:id="507" w:author="Lyszyk David" w:date="2015-05-19T16:03:00Z">
        <w:r w:rsidDel="008107B7">
          <w:tab/>
        </w:r>
        <w:r w:rsidDel="008107B7">
          <w:tab/>
          <w:delText>SSS sets the PWM output value, from 000 to 255</w:delText>
        </w:r>
      </w:del>
    </w:p>
    <w:p w:rsidR="003313FB" w:rsidDel="008107B7" w:rsidRDefault="003313FB" w:rsidP="003313FB">
      <w:pPr>
        <w:rPr>
          <w:del w:id="508" w:author="Lyszyk David" w:date="2015-05-19T16:03:00Z"/>
        </w:rPr>
      </w:pPr>
    </w:p>
    <w:p w:rsidR="003313FB" w:rsidDel="008107B7" w:rsidRDefault="003313FB" w:rsidP="003313FB">
      <w:pPr>
        <w:rPr>
          <w:del w:id="509" w:author="Lyszyk David" w:date="2015-05-19T16:03:00Z"/>
        </w:rPr>
      </w:pPr>
      <w:del w:id="510" w:author="Lyszyk David" w:date="2015-05-19T16:03:00Z">
        <w:r w:rsidDel="008107B7">
          <w:tab/>
        </w:r>
        <w:r w:rsidDel="008107B7">
          <w:tab/>
          <w:delText>&lt;:TTTT&gt; is an optional 4-digit argument identical to the motor command</w:delText>
        </w:r>
      </w:del>
    </w:p>
    <w:p w:rsidR="003313FB" w:rsidRPr="00EB2841" w:rsidRDefault="003313FB" w:rsidP="003313FB"/>
    <w:p w:rsidR="003313FB" w:rsidRPr="00EB2841" w:rsidRDefault="003313FB" w:rsidP="003313FB">
      <w:pPr>
        <w:pStyle w:val="Heading4"/>
      </w:pPr>
      <w:r>
        <w:t>Status</w:t>
      </w:r>
    </w:p>
    <w:p w:rsidR="003313FB" w:rsidDel="008107B7" w:rsidRDefault="003313FB" w:rsidP="008107B7">
      <w:pPr>
        <w:rPr>
          <w:del w:id="511" w:author="Lyszyk David" w:date="2015-05-19T16:03:00Z"/>
        </w:rPr>
        <w:pPrChange w:id="512" w:author="Lyszyk David" w:date="2015-05-19T16:03:00Z">
          <w:pPr/>
        </w:pPrChange>
      </w:pPr>
      <w:del w:id="513" w:author="Lyszyk David" w:date="2015-05-19T16:04:00Z">
        <w:r w:rsidDel="008107B7">
          <w:delText xml:space="preserve">The smarty brick sends a periodic status at 100Hz, independent on the reception of </w:delText>
        </w:r>
      </w:del>
      <w:del w:id="514" w:author="Lyszyk David" w:date="2015-05-19T16:03:00Z">
        <w:r w:rsidDel="008107B7">
          <w:delText>commands.</w:delText>
        </w:r>
      </w:del>
    </w:p>
    <w:p w:rsidR="003313FB" w:rsidDel="008107B7" w:rsidRDefault="003313FB" w:rsidP="008107B7">
      <w:pPr>
        <w:rPr>
          <w:del w:id="515" w:author="Lyszyk David" w:date="2015-05-19T16:03:00Z"/>
        </w:rPr>
        <w:pPrChange w:id="516" w:author="Lyszyk David" w:date="2015-05-19T16:03:00Z">
          <w:pPr/>
        </w:pPrChange>
      </w:pPr>
      <w:del w:id="517" w:author="Lyszyk David" w:date="2015-05-19T16:03:00Z">
        <w:r w:rsidDel="008107B7">
          <w:delText>The report summarizes the statuses from all devices</w:delText>
        </w:r>
        <w:r w:rsidRPr="003A3D29" w:rsidDel="008107B7">
          <w:delText xml:space="preserve"> </w:delText>
        </w:r>
        <w:r w:rsidDel="008107B7">
          <w:delText>connected to the smarty brick, written back-to-back and comma-separated.</w:delText>
        </w:r>
      </w:del>
    </w:p>
    <w:p w:rsidR="003313FB" w:rsidDel="008107B7" w:rsidRDefault="003313FB" w:rsidP="008107B7">
      <w:pPr>
        <w:rPr>
          <w:del w:id="518" w:author="Lyszyk David" w:date="2015-05-19T16:03:00Z"/>
        </w:rPr>
        <w:pPrChange w:id="519" w:author="Lyszyk David" w:date="2015-05-19T16:03:00Z">
          <w:pPr/>
        </w:pPrChange>
      </w:pPr>
      <w:del w:id="520" w:author="Lyszyk David" w:date="2015-05-19T16:03:00Z">
        <w:r w:rsidDel="008107B7">
          <w:delText>Each device status has a uniform format: &lt;device type&gt;&lt;device id&gt;:&lt;device status&gt;.</w:delText>
        </w:r>
      </w:del>
    </w:p>
    <w:p w:rsidR="003313FB" w:rsidDel="008107B7" w:rsidRDefault="003313FB" w:rsidP="008107B7">
      <w:pPr>
        <w:rPr>
          <w:del w:id="521" w:author="Lyszyk David" w:date="2015-05-19T16:03:00Z"/>
        </w:rPr>
        <w:pPrChange w:id="522" w:author="Lyszyk David" w:date="2015-05-19T16:03:00Z">
          <w:pPr/>
        </w:pPrChange>
      </w:pPr>
    </w:p>
    <w:p w:rsidR="003313FB" w:rsidDel="008107B7" w:rsidRDefault="003313FB" w:rsidP="008107B7">
      <w:pPr>
        <w:rPr>
          <w:del w:id="523" w:author="Lyszyk David" w:date="2015-05-19T16:03:00Z"/>
        </w:rPr>
        <w:pPrChange w:id="524" w:author="Lyszyk David" w:date="2015-05-19T16:03:00Z">
          <w:pPr/>
        </w:pPrChange>
      </w:pPr>
      <w:del w:id="525" w:author="Lyszyk David" w:date="2015-05-19T16:03:00Z">
        <w:r w:rsidDel="008107B7">
          <w:delText>where:</w:delText>
        </w:r>
        <w:r w:rsidDel="008107B7">
          <w:tab/>
          <w:delText>&lt;device type&gt; can be ‘m’ for motor, ‘d’ for digital input, ‘a’ for analog input</w:delText>
        </w:r>
      </w:del>
    </w:p>
    <w:p w:rsidR="003313FB" w:rsidDel="008107B7" w:rsidRDefault="003313FB" w:rsidP="008107B7">
      <w:pPr>
        <w:rPr>
          <w:del w:id="526" w:author="Lyszyk David" w:date="2015-05-19T16:03:00Z"/>
        </w:rPr>
        <w:pPrChange w:id="527" w:author="Lyszyk David" w:date="2015-05-19T16:03:00Z">
          <w:pPr/>
        </w:pPrChange>
      </w:pPr>
      <w:del w:id="528" w:author="Lyszyk David" w:date="2015-05-19T16:03:00Z">
        <w:r w:rsidDel="008107B7">
          <w:tab/>
        </w:r>
        <w:r w:rsidDel="008107B7">
          <w:tab/>
          <w:delText>&lt;device id&gt; is the 2-digit device identifier like in the commands</w:delText>
        </w:r>
      </w:del>
    </w:p>
    <w:p w:rsidR="003313FB" w:rsidDel="008107B7" w:rsidRDefault="003313FB" w:rsidP="008107B7">
      <w:pPr>
        <w:rPr>
          <w:del w:id="529" w:author="Lyszyk David" w:date="2015-05-19T16:03:00Z"/>
        </w:rPr>
        <w:pPrChange w:id="530" w:author="Lyszyk David" w:date="2015-05-19T16:03:00Z">
          <w:pPr/>
        </w:pPrChange>
      </w:pPr>
      <w:del w:id="531" w:author="Lyszyk David" w:date="2015-05-19T16:03:00Z">
        <w:r w:rsidDel="008107B7">
          <w:tab/>
        </w:r>
        <w:r w:rsidDel="008107B7">
          <w:tab/>
          <w:delText>&lt;device status&gt; is a string describing the device status, usually a number</w:delText>
        </w:r>
      </w:del>
    </w:p>
    <w:p w:rsidR="003313FB" w:rsidDel="008107B7" w:rsidRDefault="003313FB" w:rsidP="008107B7">
      <w:pPr>
        <w:rPr>
          <w:del w:id="532" w:author="Lyszyk David" w:date="2015-05-19T16:03:00Z"/>
        </w:rPr>
        <w:pPrChange w:id="533" w:author="Lyszyk David" w:date="2015-05-19T16:03:00Z">
          <w:pPr/>
        </w:pPrChange>
      </w:pPr>
    </w:p>
    <w:p w:rsidR="003313FB" w:rsidRPr="00E07D0C" w:rsidDel="008107B7" w:rsidRDefault="003313FB" w:rsidP="008107B7">
      <w:pPr>
        <w:rPr>
          <w:del w:id="534" w:author="Lyszyk David" w:date="2015-05-19T16:03:00Z"/>
          <w:rFonts w:ascii="Courier New" w:hAnsi="Courier New" w:cs="Courier New"/>
        </w:rPr>
        <w:pPrChange w:id="535" w:author="Lyszyk David" w:date="2015-05-19T16:03:00Z">
          <w:pPr/>
        </w:pPrChange>
      </w:pPr>
      <w:del w:id="536" w:author="Lyszyk David" w:date="2015-05-19T16:03:00Z">
        <w:r w:rsidDel="008107B7">
          <w:delText>Motor status:</w:delText>
        </w:r>
        <w:r w:rsidDel="008107B7">
          <w:tab/>
        </w:r>
        <w:r w:rsidRPr="00E07D0C" w:rsidDel="008107B7">
          <w:rPr>
            <w:rFonts w:ascii="Courier New" w:hAnsi="Courier New" w:cs="Courier New"/>
          </w:rPr>
          <w:delText>mNN:</w:delText>
        </w:r>
        <w:r w:rsidDel="008107B7">
          <w:rPr>
            <w:rFonts w:ascii="Courier New" w:hAnsi="Courier New" w:cs="Courier New"/>
          </w:rPr>
          <w:delText>[</w:delText>
        </w:r>
        <w:r w:rsidRPr="00E07D0C" w:rsidDel="008107B7">
          <w:rPr>
            <w:rFonts w:ascii="Courier New" w:hAnsi="Courier New" w:cs="Courier New"/>
          </w:rPr>
          <w:delText>+SSS/-SSS</w:delText>
        </w:r>
        <w:r w:rsidDel="008107B7">
          <w:rPr>
            <w:rFonts w:ascii="Courier New" w:hAnsi="Courier New" w:cs="Courier New"/>
          </w:rPr>
          <w:delText>]C</w:delText>
        </w:r>
      </w:del>
    </w:p>
    <w:p w:rsidR="003313FB" w:rsidDel="008107B7" w:rsidRDefault="003313FB" w:rsidP="008107B7">
      <w:pPr>
        <w:rPr>
          <w:del w:id="537" w:author="Lyszyk David" w:date="2015-05-19T16:04:00Z"/>
        </w:rPr>
        <w:pPrChange w:id="538" w:author="Lyszyk David" w:date="2015-05-19T16:03:00Z">
          <w:pPr/>
        </w:pPrChange>
      </w:pPr>
      <w:del w:id="539" w:author="Lyszyk David" w:date="2015-05-19T16:03:00Z">
        <w:r w:rsidDel="008107B7">
          <w:tab/>
        </w:r>
        <w:r w:rsidDel="008107B7">
          <w:tab/>
        </w:r>
        <w:r w:rsidDel="008107B7">
          <w:tab/>
        </w:r>
        <w:r w:rsidRPr="00E07D0C" w:rsidDel="008107B7">
          <w:delText>[+SSS/-SSS]</w:delText>
        </w:r>
        <w:r w:rsidDel="008107B7">
          <w:delText xml:space="preserve"> is the commanded motor speed &amp; direction. The reported </w:delText>
        </w:r>
      </w:del>
    </w:p>
    <w:p w:rsidR="003313FB" w:rsidDel="008107B7" w:rsidRDefault="003313FB" w:rsidP="003313FB">
      <w:pPr>
        <w:rPr>
          <w:del w:id="540" w:author="Lyszyk David" w:date="2015-05-19T16:04:00Z"/>
        </w:rPr>
      </w:pPr>
      <w:del w:id="541" w:author="Lyszyk David" w:date="2015-05-19T16:04:00Z">
        <w:r w:rsidDel="008107B7">
          <w:tab/>
        </w:r>
        <w:r w:rsidDel="008107B7">
          <w:tab/>
        </w:r>
        <w:r w:rsidDel="008107B7">
          <w:tab/>
          <w:delText>value can be different from the command due to timer &lt;,TTTT&gt;.</w:delText>
        </w:r>
      </w:del>
    </w:p>
    <w:p w:rsidR="003313FB" w:rsidDel="008107B7" w:rsidRDefault="003313FB" w:rsidP="003313FB">
      <w:pPr>
        <w:rPr>
          <w:del w:id="542" w:author="Lyszyk David" w:date="2015-05-19T16:04:00Z"/>
        </w:rPr>
      </w:pPr>
      <w:del w:id="543" w:author="Lyszyk David" w:date="2015-05-19T16:04:00Z">
        <w:r w:rsidDel="008107B7">
          <w:tab/>
        </w:r>
        <w:r w:rsidDel="008107B7">
          <w:tab/>
        </w:r>
        <w:r w:rsidDel="008107B7">
          <w:tab/>
          <w:delText xml:space="preserve">C is a rough estimate of current consumption, on a scale from 0 (no </w:delText>
        </w:r>
      </w:del>
    </w:p>
    <w:p w:rsidR="003313FB" w:rsidDel="008107B7" w:rsidRDefault="003313FB" w:rsidP="003313FB">
      <w:pPr>
        <w:rPr>
          <w:del w:id="544" w:author="Lyszyk David" w:date="2015-05-19T16:04:00Z"/>
        </w:rPr>
      </w:pPr>
      <w:del w:id="545" w:author="Lyszyk David" w:date="2015-05-19T16:04:00Z">
        <w:r w:rsidDel="008107B7">
          <w:tab/>
        </w:r>
        <w:r w:rsidDel="008107B7">
          <w:tab/>
        </w:r>
        <w:r w:rsidDel="008107B7">
          <w:tab/>
          <w:delText>current) to 9 (over-current). If not applicable, C is ‘x’.</w:delText>
        </w:r>
      </w:del>
    </w:p>
    <w:p w:rsidR="003313FB" w:rsidDel="008107B7" w:rsidRDefault="003313FB" w:rsidP="003313FB">
      <w:pPr>
        <w:rPr>
          <w:del w:id="546" w:author="Lyszyk David" w:date="2015-05-19T16:04:00Z"/>
        </w:rPr>
      </w:pPr>
    </w:p>
    <w:p w:rsidR="003313FB" w:rsidDel="008107B7" w:rsidRDefault="003313FB" w:rsidP="003313FB">
      <w:pPr>
        <w:rPr>
          <w:del w:id="547" w:author="Lyszyk David" w:date="2015-05-19T16:04:00Z"/>
        </w:rPr>
      </w:pPr>
      <w:del w:id="548" w:author="Lyszyk David" w:date="2015-05-19T16:04:00Z">
        <w:r w:rsidDel="008107B7">
          <w:delText>Digital input:</w:delText>
        </w:r>
        <w:r w:rsidDel="008107B7">
          <w:tab/>
        </w:r>
        <w:r w:rsidDel="008107B7">
          <w:rPr>
            <w:rFonts w:ascii="Courier New" w:hAnsi="Courier New" w:cs="Courier New"/>
          </w:rPr>
          <w:delText>dNN:</w:delText>
        </w:r>
        <w:r w:rsidRPr="00B211A9" w:rsidDel="008107B7">
          <w:rPr>
            <w:rFonts w:ascii="Courier New" w:hAnsi="Courier New" w:cs="Courier New"/>
          </w:rPr>
          <w:delText>[0/1]</w:delText>
        </w:r>
      </w:del>
    </w:p>
    <w:p w:rsidR="003313FB" w:rsidDel="008107B7" w:rsidRDefault="003313FB" w:rsidP="003313FB">
      <w:pPr>
        <w:rPr>
          <w:del w:id="549" w:author="Lyszyk David" w:date="2015-05-19T16:04:00Z"/>
        </w:rPr>
      </w:pPr>
    </w:p>
    <w:p w:rsidR="003313FB" w:rsidDel="008107B7" w:rsidRDefault="003313FB" w:rsidP="003313FB">
      <w:pPr>
        <w:rPr>
          <w:del w:id="550" w:author="Lyszyk David" w:date="2015-05-19T16:04:00Z"/>
        </w:rPr>
      </w:pPr>
      <w:del w:id="551" w:author="Lyszyk David" w:date="2015-05-19T16:04:00Z">
        <w:r w:rsidDel="008107B7">
          <w:delText>Analog input:</w:delText>
        </w:r>
        <w:r w:rsidDel="008107B7">
          <w:tab/>
        </w:r>
        <w:r w:rsidDel="008107B7">
          <w:rPr>
            <w:rFonts w:ascii="Courier New" w:hAnsi="Courier New" w:cs="Courier New"/>
          </w:rPr>
          <w:delText>aNN:</w:delText>
        </w:r>
        <w:r w:rsidRPr="00B211A9" w:rsidDel="008107B7">
          <w:rPr>
            <w:rFonts w:ascii="Courier New" w:hAnsi="Courier New" w:cs="Courier New"/>
          </w:rPr>
          <w:delText>AAAA</w:delText>
        </w:r>
      </w:del>
    </w:p>
    <w:p w:rsidR="003313FB" w:rsidDel="008107B7" w:rsidRDefault="003313FB" w:rsidP="003313FB">
      <w:pPr>
        <w:rPr>
          <w:del w:id="552" w:author="Lyszyk David" w:date="2015-05-19T16:04:00Z"/>
        </w:rPr>
      </w:pPr>
      <w:del w:id="553" w:author="Lyszyk David" w:date="2015-05-19T16:04:00Z">
        <w:r w:rsidDel="008107B7">
          <w:tab/>
        </w:r>
        <w:r w:rsidDel="008107B7">
          <w:tab/>
        </w:r>
        <w:r w:rsidDel="008107B7">
          <w:tab/>
          <w:delText>AAAA is the raw read value by the A2D (0 to 1024)</w:delText>
        </w:r>
      </w:del>
    </w:p>
    <w:p w:rsidR="003313FB" w:rsidDel="008107B7" w:rsidRDefault="003313FB" w:rsidP="003313FB">
      <w:pPr>
        <w:rPr>
          <w:del w:id="554" w:author="Lyszyk David" w:date="2015-05-19T16:04:00Z"/>
        </w:rPr>
      </w:pPr>
    </w:p>
    <w:p w:rsidR="003313FB" w:rsidDel="008107B7" w:rsidRDefault="003313FB" w:rsidP="003313FB">
      <w:pPr>
        <w:rPr>
          <w:del w:id="555" w:author="Lyszyk David" w:date="2015-05-19T16:04:00Z"/>
        </w:rPr>
      </w:pPr>
      <w:del w:id="556" w:author="Lyszyk David" w:date="2015-05-19T16:04:00Z">
        <w:r w:rsidDel="008107B7">
          <w:delText>Example status:</w:delText>
        </w:r>
      </w:del>
    </w:p>
    <w:p w:rsidR="003313FB" w:rsidRDefault="003313FB" w:rsidP="003313FB"/>
    <w:p w:rsidR="003313FB" w:rsidDel="008107B7" w:rsidRDefault="003313FB" w:rsidP="003313FB">
      <w:pPr>
        <w:rPr>
          <w:del w:id="557" w:author="Lyszyk David" w:date="2015-05-19T16:04:00Z"/>
          <w:rFonts w:ascii="Courier New" w:hAnsi="Courier New" w:cs="Courier New"/>
        </w:rPr>
      </w:pPr>
      <w:del w:id="558" w:author="Lyszyk David" w:date="2015-05-19T16:04:00Z">
        <w:r w:rsidDel="008107B7">
          <w:rPr>
            <w:rFonts w:ascii="Courier New" w:hAnsi="Courier New" w:cs="Courier New"/>
          </w:rPr>
          <w:delText>#</w:delText>
        </w:r>
        <w:r w:rsidRPr="00A9654A" w:rsidDel="008107B7">
          <w:rPr>
            <w:rFonts w:ascii="Courier New" w:hAnsi="Courier New" w:cs="Courier New"/>
          </w:rPr>
          <w:delText>smarty</w:delText>
        </w:r>
        <w:r w:rsidDel="008107B7">
          <w:rPr>
            <w:rFonts w:ascii="Courier New" w:hAnsi="Courier New" w:cs="Courier New"/>
          </w:rPr>
          <w:delText>#m01:+1505,m02:-2559,</w:delText>
        </w:r>
      </w:del>
    </w:p>
    <w:p w:rsidR="003313FB" w:rsidDel="008107B7" w:rsidRDefault="003313FB" w:rsidP="003313FB">
      <w:pPr>
        <w:rPr>
          <w:del w:id="559" w:author="Lyszyk David" w:date="2015-05-19T16:04:00Z"/>
          <w:rFonts w:ascii="Courier New" w:hAnsi="Courier New" w:cs="Courier New"/>
        </w:rPr>
      </w:pPr>
      <w:del w:id="560" w:author="Lyszyk David" w:date="2015-05-19T16:04:00Z">
        <w:r w:rsidDel="008107B7">
          <w:rPr>
            <w:rFonts w:ascii="Courier New" w:hAnsi="Courier New" w:cs="Courier New"/>
          </w:rPr>
          <w:delText>d01:0,d02:1,a01:0004,a02:1000,a03:0567\n</w:delText>
        </w:r>
      </w:del>
    </w:p>
    <w:p w:rsidR="006A6B95" w:rsidRDefault="006A6B95" w:rsidP="006A6B95"/>
    <w:p w:rsidR="003313FB" w:rsidRDefault="003313FB" w:rsidP="003313FB">
      <w:pPr>
        <w:pStyle w:val="Heading2"/>
      </w:pPr>
      <w:r>
        <w:t>Software Description</w:t>
      </w:r>
    </w:p>
    <w:p w:rsidR="003313FB" w:rsidRDefault="003313FB" w:rsidP="003313FB">
      <w:r>
        <w:t>(Aviv/Eyal/</w:t>
      </w:r>
      <w:proofErr w:type="spellStart"/>
      <w:r>
        <w:t>Gleb</w:t>
      </w:r>
      <w:proofErr w:type="spellEnd"/>
      <w:r>
        <w:t>)</w:t>
      </w:r>
    </w:p>
    <w:p w:rsidR="003313FB" w:rsidRPr="006A6B95" w:rsidRDefault="003313FB" w:rsidP="003313FB"/>
    <w:p w:rsidR="003313FB" w:rsidRDefault="003313FB" w:rsidP="003313FB">
      <w:pPr>
        <w:pStyle w:val="Heading2"/>
      </w:pPr>
      <w:r>
        <w:t>Firmware Description</w:t>
      </w:r>
    </w:p>
    <w:p w:rsidR="003313FB" w:rsidRPr="003313FB" w:rsidRDefault="003313FB" w:rsidP="003313FB"/>
    <w:p w:rsidR="003313FB" w:rsidRDefault="003313FB" w:rsidP="003313FB">
      <w:pPr>
        <w:pStyle w:val="Heading2"/>
      </w:pPr>
      <w:r>
        <w:lastRenderedPageBreak/>
        <w:t>System Integration Plan</w:t>
      </w:r>
    </w:p>
    <w:p w:rsidR="003313FB" w:rsidRPr="006A6B95" w:rsidRDefault="003313FB" w:rsidP="006A6B95"/>
    <w:p w:rsidR="00B72235" w:rsidRDefault="00B72235" w:rsidP="00B72235">
      <w:pPr>
        <w:pStyle w:val="Heading1"/>
      </w:pPr>
      <w:r>
        <w:t>Version 3</w:t>
      </w:r>
    </w:p>
    <w:p w:rsidR="00B72235" w:rsidRDefault="00B72235" w:rsidP="00B72235"/>
    <w:p w:rsidR="00F36AB6" w:rsidRPr="00B72235" w:rsidRDefault="00F36AB6" w:rsidP="00B72235"/>
    <w:sectPr w:rsidR="00F36AB6" w:rsidRPr="00B7223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0DA" w:rsidRDefault="00AF30DA" w:rsidP="00DC723A">
      <w:r>
        <w:separator/>
      </w:r>
    </w:p>
  </w:endnote>
  <w:endnote w:type="continuationSeparator" w:id="0">
    <w:p w:rsidR="00AF30DA" w:rsidRDefault="00AF30DA" w:rsidP="00DC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286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723A" w:rsidRDefault="00DC723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17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C723A" w:rsidRDefault="00DC7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0DA" w:rsidRDefault="00AF30DA" w:rsidP="00DC723A">
      <w:r>
        <w:separator/>
      </w:r>
    </w:p>
  </w:footnote>
  <w:footnote w:type="continuationSeparator" w:id="0">
    <w:p w:rsidR="00AF30DA" w:rsidRDefault="00AF30DA" w:rsidP="00DC7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23A" w:rsidRDefault="00AF30DA" w:rsidP="00DC723A">
    <w:pPr>
      <w:pStyle w:val="Header"/>
    </w:pPr>
    <w:sdt>
      <w:sdtPr>
        <w:alias w:val="Title"/>
        <w:id w:val="78404852"/>
        <w:placeholder>
          <w:docPart w:val="BD295B449483487C935EB42AFC8A33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723A" w:rsidRPr="00DC723A">
          <w:t>Smarty Development Plan</w:t>
        </w:r>
      </w:sdtContent>
    </w:sdt>
    <w:r w:rsidR="00DC723A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alias w:val="Date"/>
        <w:id w:val="78404859"/>
        <w:placeholder>
          <w:docPart w:val="502297E99B434C0E8A59E5213270BC1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4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16285">
          <w:t>April 28, 2015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C08"/>
    <w:multiLevelType w:val="hybridMultilevel"/>
    <w:tmpl w:val="E2DC8E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4D0634"/>
    <w:multiLevelType w:val="hybridMultilevel"/>
    <w:tmpl w:val="4D448D4E"/>
    <w:lvl w:ilvl="0" w:tplc="C0C863A0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5B1BF6"/>
    <w:multiLevelType w:val="hybridMultilevel"/>
    <w:tmpl w:val="A08CC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83854"/>
    <w:multiLevelType w:val="hybridMultilevel"/>
    <w:tmpl w:val="3EC0A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114F4"/>
    <w:multiLevelType w:val="hybridMultilevel"/>
    <w:tmpl w:val="332CAA96"/>
    <w:lvl w:ilvl="0" w:tplc="EB886B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B23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35"/>
    <w:rsid w:val="00000303"/>
    <w:rsid w:val="00001937"/>
    <w:rsid w:val="00002538"/>
    <w:rsid w:val="00002B86"/>
    <w:rsid w:val="00003908"/>
    <w:rsid w:val="0000432B"/>
    <w:rsid w:val="000064C7"/>
    <w:rsid w:val="00011025"/>
    <w:rsid w:val="0001235A"/>
    <w:rsid w:val="00012CD5"/>
    <w:rsid w:val="0001355C"/>
    <w:rsid w:val="00013AD2"/>
    <w:rsid w:val="000169AC"/>
    <w:rsid w:val="00021331"/>
    <w:rsid w:val="00022CF4"/>
    <w:rsid w:val="00025825"/>
    <w:rsid w:val="00030FF5"/>
    <w:rsid w:val="00032759"/>
    <w:rsid w:val="000405D4"/>
    <w:rsid w:val="00040B3D"/>
    <w:rsid w:val="00041157"/>
    <w:rsid w:val="0004597B"/>
    <w:rsid w:val="00047D4E"/>
    <w:rsid w:val="00051734"/>
    <w:rsid w:val="000534E1"/>
    <w:rsid w:val="000548B8"/>
    <w:rsid w:val="00057601"/>
    <w:rsid w:val="00062CD1"/>
    <w:rsid w:val="00066617"/>
    <w:rsid w:val="00067763"/>
    <w:rsid w:val="0007531B"/>
    <w:rsid w:val="00083E4F"/>
    <w:rsid w:val="000944D0"/>
    <w:rsid w:val="0009608D"/>
    <w:rsid w:val="000967F3"/>
    <w:rsid w:val="000978AD"/>
    <w:rsid w:val="000A4D1D"/>
    <w:rsid w:val="000A547E"/>
    <w:rsid w:val="000A72F9"/>
    <w:rsid w:val="000B5112"/>
    <w:rsid w:val="000B6E05"/>
    <w:rsid w:val="000C141D"/>
    <w:rsid w:val="000C193F"/>
    <w:rsid w:val="000C3716"/>
    <w:rsid w:val="000C5A38"/>
    <w:rsid w:val="000C659D"/>
    <w:rsid w:val="000C7787"/>
    <w:rsid w:val="000C7BC2"/>
    <w:rsid w:val="000D04BB"/>
    <w:rsid w:val="000D4DC6"/>
    <w:rsid w:val="000D6E1D"/>
    <w:rsid w:val="000E78D0"/>
    <w:rsid w:val="000F120B"/>
    <w:rsid w:val="000F776C"/>
    <w:rsid w:val="000F77DA"/>
    <w:rsid w:val="0010174F"/>
    <w:rsid w:val="00102997"/>
    <w:rsid w:val="00107FB0"/>
    <w:rsid w:val="001115FC"/>
    <w:rsid w:val="00111F17"/>
    <w:rsid w:val="00115A45"/>
    <w:rsid w:val="00116285"/>
    <w:rsid w:val="00126560"/>
    <w:rsid w:val="0012769B"/>
    <w:rsid w:val="00127738"/>
    <w:rsid w:val="00127D4C"/>
    <w:rsid w:val="0013109F"/>
    <w:rsid w:val="00142214"/>
    <w:rsid w:val="0014415C"/>
    <w:rsid w:val="00150378"/>
    <w:rsid w:val="0015366E"/>
    <w:rsid w:val="001540F1"/>
    <w:rsid w:val="001553F5"/>
    <w:rsid w:val="00155524"/>
    <w:rsid w:val="001612AB"/>
    <w:rsid w:val="00164FA3"/>
    <w:rsid w:val="00170922"/>
    <w:rsid w:val="00172897"/>
    <w:rsid w:val="00173310"/>
    <w:rsid w:val="0017457C"/>
    <w:rsid w:val="0017638B"/>
    <w:rsid w:val="00176462"/>
    <w:rsid w:val="0017679D"/>
    <w:rsid w:val="0017707D"/>
    <w:rsid w:val="001853E1"/>
    <w:rsid w:val="00192E36"/>
    <w:rsid w:val="0019594C"/>
    <w:rsid w:val="00196B84"/>
    <w:rsid w:val="001973C2"/>
    <w:rsid w:val="001A0519"/>
    <w:rsid w:val="001A13D6"/>
    <w:rsid w:val="001A24F4"/>
    <w:rsid w:val="001A2F7A"/>
    <w:rsid w:val="001A4625"/>
    <w:rsid w:val="001A52E3"/>
    <w:rsid w:val="001A79FC"/>
    <w:rsid w:val="001B3785"/>
    <w:rsid w:val="001C2FA2"/>
    <w:rsid w:val="001C5AD2"/>
    <w:rsid w:val="001C5F98"/>
    <w:rsid w:val="001C60FE"/>
    <w:rsid w:val="001C6326"/>
    <w:rsid w:val="001C6774"/>
    <w:rsid w:val="001C6799"/>
    <w:rsid w:val="001C7DF8"/>
    <w:rsid w:val="001D0A75"/>
    <w:rsid w:val="001D1DF3"/>
    <w:rsid w:val="001D2E47"/>
    <w:rsid w:val="001D2E8E"/>
    <w:rsid w:val="001D3279"/>
    <w:rsid w:val="001D536F"/>
    <w:rsid w:val="001D61C1"/>
    <w:rsid w:val="001D625A"/>
    <w:rsid w:val="001D6FBD"/>
    <w:rsid w:val="001D74A5"/>
    <w:rsid w:val="001E723B"/>
    <w:rsid w:val="001F00BC"/>
    <w:rsid w:val="001F1A9B"/>
    <w:rsid w:val="001F288A"/>
    <w:rsid w:val="001F2AE5"/>
    <w:rsid w:val="001F3D21"/>
    <w:rsid w:val="001F5A1F"/>
    <w:rsid w:val="001F78AC"/>
    <w:rsid w:val="00201CAE"/>
    <w:rsid w:val="002029B9"/>
    <w:rsid w:val="00207236"/>
    <w:rsid w:val="0021128C"/>
    <w:rsid w:val="002112B7"/>
    <w:rsid w:val="00215024"/>
    <w:rsid w:val="00215936"/>
    <w:rsid w:val="00215B53"/>
    <w:rsid w:val="00216F0A"/>
    <w:rsid w:val="0022072D"/>
    <w:rsid w:val="00230162"/>
    <w:rsid w:val="00246825"/>
    <w:rsid w:val="00246D89"/>
    <w:rsid w:val="00252453"/>
    <w:rsid w:val="0025332E"/>
    <w:rsid w:val="00256BCC"/>
    <w:rsid w:val="00256C91"/>
    <w:rsid w:val="00260B7A"/>
    <w:rsid w:val="00260BB4"/>
    <w:rsid w:val="00262C20"/>
    <w:rsid w:val="00263AAD"/>
    <w:rsid w:val="002640F4"/>
    <w:rsid w:val="0026775D"/>
    <w:rsid w:val="002677A2"/>
    <w:rsid w:val="0027562D"/>
    <w:rsid w:val="00280D43"/>
    <w:rsid w:val="00282613"/>
    <w:rsid w:val="00287ECC"/>
    <w:rsid w:val="00297E39"/>
    <w:rsid w:val="002A4616"/>
    <w:rsid w:val="002A63D7"/>
    <w:rsid w:val="002A7F80"/>
    <w:rsid w:val="002B2A95"/>
    <w:rsid w:val="002B5062"/>
    <w:rsid w:val="002B5920"/>
    <w:rsid w:val="002C0623"/>
    <w:rsid w:val="002C0691"/>
    <w:rsid w:val="002C300E"/>
    <w:rsid w:val="002C39E1"/>
    <w:rsid w:val="002E0E67"/>
    <w:rsid w:val="002E1C8B"/>
    <w:rsid w:val="002E2F3C"/>
    <w:rsid w:val="002E4D1E"/>
    <w:rsid w:val="002F1FD8"/>
    <w:rsid w:val="002F4033"/>
    <w:rsid w:val="002F45CF"/>
    <w:rsid w:val="002F69AC"/>
    <w:rsid w:val="00303491"/>
    <w:rsid w:val="003074E7"/>
    <w:rsid w:val="00313653"/>
    <w:rsid w:val="003144D8"/>
    <w:rsid w:val="003149B5"/>
    <w:rsid w:val="00314E02"/>
    <w:rsid w:val="00315ED3"/>
    <w:rsid w:val="00316AE5"/>
    <w:rsid w:val="0032049E"/>
    <w:rsid w:val="003217BC"/>
    <w:rsid w:val="003253AD"/>
    <w:rsid w:val="00327719"/>
    <w:rsid w:val="003313FB"/>
    <w:rsid w:val="00332A40"/>
    <w:rsid w:val="003333F1"/>
    <w:rsid w:val="0033454D"/>
    <w:rsid w:val="003458D0"/>
    <w:rsid w:val="00351B5A"/>
    <w:rsid w:val="0035487A"/>
    <w:rsid w:val="00355207"/>
    <w:rsid w:val="00356854"/>
    <w:rsid w:val="00357924"/>
    <w:rsid w:val="00357E44"/>
    <w:rsid w:val="00357EC4"/>
    <w:rsid w:val="003665A3"/>
    <w:rsid w:val="00370ACD"/>
    <w:rsid w:val="0037139C"/>
    <w:rsid w:val="00372CE0"/>
    <w:rsid w:val="00373365"/>
    <w:rsid w:val="003738A8"/>
    <w:rsid w:val="00374710"/>
    <w:rsid w:val="003750C2"/>
    <w:rsid w:val="0037537D"/>
    <w:rsid w:val="003767C6"/>
    <w:rsid w:val="0038353D"/>
    <w:rsid w:val="00385238"/>
    <w:rsid w:val="00386504"/>
    <w:rsid w:val="003933B5"/>
    <w:rsid w:val="00393963"/>
    <w:rsid w:val="003A3B06"/>
    <w:rsid w:val="003A3D29"/>
    <w:rsid w:val="003A4907"/>
    <w:rsid w:val="003B2486"/>
    <w:rsid w:val="003B2FCC"/>
    <w:rsid w:val="003B5E32"/>
    <w:rsid w:val="003B6899"/>
    <w:rsid w:val="003C133F"/>
    <w:rsid w:val="003C47E6"/>
    <w:rsid w:val="003C494E"/>
    <w:rsid w:val="003C57A5"/>
    <w:rsid w:val="003D0C0B"/>
    <w:rsid w:val="003D1A57"/>
    <w:rsid w:val="003D3B22"/>
    <w:rsid w:val="003D5FF6"/>
    <w:rsid w:val="003D6E68"/>
    <w:rsid w:val="003E2161"/>
    <w:rsid w:val="003E2B1C"/>
    <w:rsid w:val="003E31A6"/>
    <w:rsid w:val="003F39C1"/>
    <w:rsid w:val="003F6270"/>
    <w:rsid w:val="003F6DB2"/>
    <w:rsid w:val="003F77B7"/>
    <w:rsid w:val="00403E74"/>
    <w:rsid w:val="00404DD6"/>
    <w:rsid w:val="004054C3"/>
    <w:rsid w:val="00410361"/>
    <w:rsid w:val="004113DF"/>
    <w:rsid w:val="0041279A"/>
    <w:rsid w:val="00431F05"/>
    <w:rsid w:val="00432728"/>
    <w:rsid w:val="0044296D"/>
    <w:rsid w:val="00442CBD"/>
    <w:rsid w:val="00447FE2"/>
    <w:rsid w:val="00450C06"/>
    <w:rsid w:val="00453208"/>
    <w:rsid w:val="00453DC0"/>
    <w:rsid w:val="004541FC"/>
    <w:rsid w:val="00456F93"/>
    <w:rsid w:val="00460112"/>
    <w:rsid w:val="0046595B"/>
    <w:rsid w:val="004663A3"/>
    <w:rsid w:val="00476C09"/>
    <w:rsid w:val="00483E05"/>
    <w:rsid w:val="00485C7D"/>
    <w:rsid w:val="00491BFE"/>
    <w:rsid w:val="00491D22"/>
    <w:rsid w:val="00494FBB"/>
    <w:rsid w:val="00495783"/>
    <w:rsid w:val="00495D8D"/>
    <w:rsid w:val="004A1AFA"/>
    <w:rsid w:val="004A2EE2"/>
    <w:rsid w:val="004A41F0"/>
    <w:rsid w:val="004A6189"/>
    <w:rsid w:val="004A67F3"/>
    <w:rsid w:val="004A74C8"/>
    <w:rsid w:val="004B1494"/>
    <w:rsid w:val="004B1F79"/>
    <w:rsid w:val="004B5492"/>
    <w:rsid w:val="004B6063"/>
    <w:rsid w:val="004B6CC4"/>
    <w:rsid w:val="004B6DC9"/>
    <w:rsid w:val="004C0A1F"/>
    <w:rsid w:val="004C2077"/>
    <w:rsid w:val="004C2766"/>
    <w:rsid w:val="004C792F"/>
    <w:rsid w:val="004D0E22"/>
    <w:rsid w:val="004D58EA"/>
    <w:rsid w:val="004D5E02"/>
    <w:rsid w:val="004E1126"/>
    <w:rsid w:val="004E13D1"/>
    <w:rsid w:val="004E2B15"/>
    <w:rsid w:val="004F16A3"/>
    <w:rsid w:val="004F16EA"/>
    <w:rsid w:val="004F4480"/>
    <w:rsid w:val="004F5391"/>
    <w:rsid w:val="004F5541"/>
    <w:rsid w:val="00506397"/>
    <w:rsid w:val="005072AC"/>
    <w:rsid w:val="0051186B"/>
    <w:rsid w:val="005128BA"/>
    <w:rsid w:val="00514D1B"/>
    <w:rsid w:val="0052066B"/>
    <w:rsid w:val="00521ECB"/>
    <w:rsid w:val="00522C91"/>
    <w:rsid w:val="005309B7"/>
    <w:rsid w:val="00533B86"/>
    <w:rsid w:val="00534180"/>
    <w:rsid w:val="00537F53"/>
    <w:rsid w:val="00540074"/>
    <w:rsid w:val="005410E4"/>
    <w:rsid w:val="00541C8D"/>
    <w:rsid w:val="00542C30"/>
    <w:rsid w:val="0054549F"/>
    <w:rsid w:val="0054778B"/>
    <w:rsid w:val="00551CE5"/>
    <w:rsid w:val="00552AE5"/>
    <w:rsid w:val="0055463C"/>
    <w:rsid w:val="0055480F"/>
    <w:rsid w:val="00560943"/>
    <w:rsid w:val="00560E45"/>
    <w:rsid w:val="005619B0"/>
    <w:rsid w:val="00562B87"/>
    <w:rsid w:val="00565EFD"/>
    <w:rsid w:val="005716CF"/>
    <w:rsid w:val="00571EC5"/>
    <w:rsid w:val="00580240"/>
    <w:rsid w:val="0058097B"/>
    <w:rsid w:val="00582CA3"/>
    <w:rsid w:val="005838F2"/>
    <w:rsid w:val="00583F9E"/>
    <w:rsid w:val="0058719F"/>
    <w:rsid w:val="00587907"/>
    <w:rsid w:val="00587C5D"/>
    <w:rsid w:val="00590987"/>
    <w:rsid w:val="00593633"/>
    <w:rsid w:val="0059715A"/>
    <w:rsid w:val="005A1078"/>
    <w:rsid w:val="005A20FD"/>
    <w:rsid w:val="005A6F6B"/>
    <w:rsid w:val="005A7022"/>
    <w:rsid w:val="005B0516"/>
    <w:rsid w:val="005B1882"/>
    <w:rsid w:val="005B32F2"/>
    <w:rsid w:val="005B36D6"/>
    <w:rsid w:val="005B5063"/>
    <w:rsid w:val="005C08BA"/>
    <w:rsid w:val="005C0F2B"/>
    <w:rsid w:val="005C3BF7"/>
    <w:rsid w:val="005C3EB5"/>
    <w:rsid w:val="005C5CBD"/>
    <w:rsid w:val="005C69C8"/>
    <w:rsid w:val="005D13D2"/>
    <w:rsid w:val="005D208B"/>
    <w:rsid w:val="005E2A44"/>
    <w:rsid w:val="005E4D34"/>
    <w:rsid w:val="005E61BC"/>
    <w:rsid w:val="005F0360"/>
    <w:rsid w:val="005F4018"/>
    <w:rsid w:val="005F41EE"/>
    <w:rsid w:val="005F4E83"/>
    <w:rsid w:val="005F616D"/>
    <w:rsid w:val="005F7CF2"/>
    <w:rsid w:val="00604E2D"/>
    <w:rsid w:val="00605214"/>
    <w:rsid w:val="00612997"/>
    <w:rsid w:val="00613F59"/>
    <w:rsid w:val="0061406B"/>
    <w:rsid w:val="00615EFE"/>
    <w:rsid w:val="00617634"/>
    <w:rsid w:val="006238AD"/>
    <w:rsid w:val="006241E8"/>
    <w:rsid w:val="00624BAA"/>
    <w:rsid w:val="00624CAC"/>
    <w:rsid w:val="00625B0F"/>
    <w:rsid w:val="00626450"/>
    <w:rsid w:val="00626A15"/>
    <w:rsid w:val="00626ADA"/>
    <w:rsid w:val="00633AFF"/>
    <w:rsid w:val="00633E8A"/>
    <w:rsid w:val="0063443E"/>
    <w:rsid w:val="00634AAF"/>
    <w:rsid w:val="00636330"/>
    <w:rsid w:val="0063699C"/>
    <w:rsid w:val="0063717B"/>
    <w:rsid w:val="00637A37"/>
    <w:rsid w:val="00637B23"/>
    <w:rsid w:val="0064086E"/>
    <w:rsid w:val="00641C7F"/>
    <w:rsid w:val="006449E3"/>
    <w:rsid w:val="00646DFA"/>
    <w:rsid w:val="006474B2"/>
    <w:rsid w:val="00650863"/>
    <w:rsid w:val="006544AA"/>
    <w:rsid w:val="006562D5"/>
    <w:rsid w:val="006567E6"/>
    <w:rsid w:val="00666D9E"/>
    <w:rsid w:val="0067344C"/>
    <w:rsid w:val="00674416"/>
    <w:rsid w:val="0067442A"/>
    <w:rsid w:val="006761C6"/>
    <w:rsid w:val="006778FA"/>
    <w:rsid w:val="006811D2"/>
    <w:rsid w:val="006862D8"/>
    <w:rsid w:val="00692EF4"/>
    <w:rsid w:val="006953C4"/>
    <w:rsid w:val="00696C31"/>
    <w:rsid w:val="006A6B95"/>
    <w:rsid w:val="006A77C2"/>
    <w:rsid w:val="006B2032"/>
    <w:rsid w:val="006B4B9D"/>
    <w:rsid w:val="006B6DF3"/>
    <w:rsid w:val="006B7E44"/>
    <w:rsid w:val="006C00BC"/>
    <w:rsid w:val="006C3D0E"/>
    <w:rsid w:val="006C4803"/>
    <w:rsid w:val="006D7252"/>
    <w:rsid w:val="006E5184"/>
    <w:rsid w:val="006E5555"/>
    <w:rsid w:val="006E6105"/>
    <w:rsid w:val="006F0A92"/>
    <w:rsid w:val="006F38AF"/>
    <w:rsid w:val="006F6D80"/>
    <w:rsid w:val="00700396"/>
    <w:rsid w:val="007006F4"/>
    <w:rsid w:val="007024D2"/>
    <w:rsid w:val="00705981"/>
    <w:rsid w:val="00705EEA"/>
    <w:rsid w:val="007103E8"/>
    <w:rsid w:val="00710F52"/>
    <w:rsid w:val="00714430"/>
    <w:rsid w:val="00715496"/>
    <w:rsid w:val="00715EC6"/>
    <w:rsid w:val="00716C9E"/>
    <w:rsid w:val="007205CE"/>
    <w:rsid w:val="00721176"/>
    <w:rsid w:val="0072147A"/>
    <w:rsid w:val="00721A19"/>
    <w:rsid w:val="00722E1E"/>
    <w:rsid w:val="007231CB"/>
    <w:rsid w:val="00725242"/>
    <w:rsid w:val="00725A62"/>
    <w:rsid w:val="007361DE"/>
    <w:rsid w:val="007366BD"/>
    <w:rsid w:val="00737FEC"/>
    <w:rsid w:val="00744177"/>
    <w:rsid w:val="00744AA5"/>
    <w:rsid w:val="0075089B"/>
    <w:rsid w:val="00752C9C"/>
    <w:rsid w:val="00753C63"/>
    <w:rsid w:val="007608B3"/>
    <w:rsid w:val="00762666"/>
    <w:rsid w:val="007703F1"/>
    <w:rsid w:val="007726DD"/>
    <w:rsid w:val="00772B02"/>
    <w:rsid w:val="007765FB"/>
    <w:rsid w:val="00781B5B"/>
    <w:rsid w:val="00781C73"/>
    <w:rsid w:val="00790695"/>
    <w:rsid w:val="00791916"/>
    <w:rsid w:val="00791B73"/>
    <w:rsid w:val="00794534"/>
    <w:rsid w:val="007964F1"/>
    <w:rsid w:val="007A0843"/>
    <w:rsid w:val="007A2640"/>
    <w:rsid w:val="007A3127"/>
    <w:rsid w:val="007A3C75"/>
    <w:rsid w:val="007A40A5"/>
    <w:rsid w:val="007A41E6"/>
    <w:rsid w:val="007A7DCF"/>
    <w:rsid w:val="007B362B"/>
    <w:rsid w:val="007B44C0"/>
    <w:rsid w:val="007B69D6"/>
    <w:rsid w:val="007C05BA"/>
    <w:rsid w:val="007C1E9A"/>
    <w:rsid w:val="007C310F"/>
    <w:rsid w:val="007C385F"/>
    <w:rsid w:val="007E5FB4"/>
    <w:rsid w:val="007F0C5B"/>
    <w:rsid w:val="007F27B6"/>
    <w:rsid w:val="007F2A92"/>
    <w:rsid w:val="007F3728"/>
    <w:rsid w:val="007F41C3"/>
    <w:rsid w:val="007F5C61"/>
    <w:rsid w:val="007F73EE"/>
    <w:rsid w:val="00800DAD"/>
    <w:rsid w:val="00802670"/>
    <w:rsid w:val="008035FF"/>
    <w:rsid w:val="008041AF"/>
    <w:rsid w:val="00804CE0"/>
    <w:rsid w:val="008107B7"/>
    <w:rsid w:val="00811B20"/>
    <w:rsid w:val="00813D63"/>
    <w:rsid w:val="008156F6"/>
    <w:rsid w:val="008163D8"/>
    <w:rsid w:val="008176AE"/>
    <w:rsid w:val="00817E8A"/>
    <w:rsid w:val="00820CDD"/>
    <w:rsid w:val="00821C72"/>
    <w:rsid w:val="00824FEA"/>
    <w:rsid w:val="00830712"/>
    <w:rsid w:val="008333DD"/>
    <w:rsid w:val="00834667"/>
    <w:rsid w:val="00837033"/>
    <w:rsid w:val="00854A92"/>
    <w:rsid w:val="00855006"/>
    <w:rsid w:val="00857CD9"/>
    <w:rsid w:val="00862FB2"/>
    <w:rsid w:val="00864DD4"/>
    <w:rsid w:val="008661C8"/>
    <w:rsid w:val="008736F9"/>
    <w:rsid w:val="00875E36"/>
    <w:rsid w:val="00876E7E"/>
    <w:rsid w:val="008812FB"/>
    <w:rsid w:val="00884AB2"/>
    <w:rsid w:val="00884D29"/>
    <w:rsid w:val="008858B6"/>
    <w:rsid w:val="00887A06"/>
    <w:rsid w:val="008917EB"/>
    <w:rsid w:val="00893691"/>
    <w:rsid w:val="00896401"/>
    <w:rsid w:val="008A421F"/>
    <w:rsid w:val="008A51A5"/>
    <w:rsid w:val="008B1812"/>
    <w:rsid w:val="008B66CA"/>
    <w:rsid w:val="008C0BF6"/>
    <w:rsid w:val="008C2D59"/>
    <w:rsid w:val="008C351F"/>
    <w:rsid w:val="008C56E3"/>
    <w:rsid w:val="008C75E2"/>
    <w:rsid w:val="008D010F"/>
    <w:rsid w:val="008E17D4"/>
    <w:rsid w:val="008E223C"/>
    <w:rsid w:val="008E6064"/>
    <w:rsid w:val="008E63C9"/>
    <w:rsid w:val="008E74C0"/>
    <w:rsid w:val="008F1399"/>
    <w:rsid w:val="008F61FE"/>
    <w:rsid w:val="008F783D"/>
    <w:rsid w:val="009012F2"/>
    <w:rsid w:val="009038A8"/>
    <w:rsid w:val="00907B52"/>
    <w:rsid w:val="00913500"/>
    <w:rsid w:val="00917BFD"/>
    <w:rsid w:val="00920E8F"/>
    <w:rsid w:val="00925D65"/>
    <w:rsid w:val="0092703A"/>
    <w:rsid w:val="00927FDE"/>
    <w:rsid w:val="0093018E"/>
    <w:rsid w:val="0093572D"/>
    <w:rsid w:val="009371C0"/>
    <w:rsid w:val="009374C0"/>
    <w:rsid w:val="0094177F"/>
    <w:rsid w:val="00951216"/>
    <w:rsid w:val="00953736"/>
    <w:rsid w:val="00954071"/>
    <w:rsid w:val="009614F9"/>
    <w:rsid w:val="00963F18"/>
    <w:rsid w:val="0096635A"/>
    <w:rsid w:val="009719D7"/>
    <w:rsid w:val="00972661"/>
    <w:rsid w:val="009750F3"/>
    <w:rsid w:val="009758AE"/>
    <w:rsid w:val="00976119"/>
    <w:rsid w:val="0097756B"/>
    <w:rsid w:val="009826E4"/>
    <w:rsid w:val="00983081"/>
    <w:rsid w:val="0098319A"/>
    <w:rsid w:val="009836A2"/>
    <w:rsid w:val="00984112"/>
    <w:rsid w:val="00985587"/>
    <w:rsid w:val="00985E4E"/>
    <w:rsid w:val="00991746"/>
    <w:rsid w:val="0099211F"/>
    <w:rsid w:val="009932AC"/>
    <w:rsid w:val="009A0CD8"/>
    <w:rsid w:val="009A15E1"/>
    <w:rsid w:val="009A1649"/>
    <w:rsid w:val="009A348F"/>
    <w:rsid w:val="009A58AE"/>
    <w:rsid w:val="009A69EE"/>
    <w:rsid w:val="009B1447"/>
    <w:rsid w:val="009B2532"/>
    <w:rsid w:val="009B718B"/>
    <w:rsid w:val="009C383B"/>
    <w:rsid w:val="009C4F00"/>
    <w:rsid w:val="009D0108"/>
    <w:rsid w:val="009D43CD"/>
    <w:rsid w:val="009D7B06"/>
    <w:rsid w:val="009E47A1"/>
    <w:rsid w:val="009E75A8"/>
    <w:rsid w:val="009F2D3F"/>
    <w:rsid w:val="009F3C28"/>
    <w:rsid w:val="009F42F9"/>
    <w:rsid w:val="009F4474"/>
    <w:rsid w:val="009F615B"/>
    <w:rsid w:val="009F7D69"/>
    <w:rsid w:val="00A031E2"/>
    <w:rsid w:val="00A03257"/>
    <w:rsid w:val="00A03CB5"/>
    <w:rsid w:val="00A077AE"/>
    <w:rsid w:val="00A10ED3"/>
    <w:rsid w:val="00A15A31"/>
    <w:rsid w:val="00A17C56"/>
    <w:rsid w:val="00A25FB9"/>
    <w:rsid w:val="00A3167E"/>
    <w:rsid w:val="00A3618E"/>
    <w:rsid w:val="00A36AFC"/>
    <w:rsid w:val="00A37C10"/>
    <w:rsid w:val="00A4027F"/>
    <w:rsid w:val="00A41E50"/>
    <w:rsid w:val="00A429F7"/>
    <w:rsid w:val="00A461DD"/>
    <w:rsid w:val="00A5320B"/>
    <w:rsid w:val="00A5324D"/>
    <w:rsid w:val="00A55C84"/>
    <w:rsid w:val="00A573B1"/>
    <w:rsid w:val="00A60CC5"/>
    <w:rsid w:val="00A634FA"/>
    <w:rsid w:val="00A647F5"/>
    <w:rsid w:val="00A71796"/>
    <w:rsid w:val="00A71994"/>
    <w:rsid w:val="00A71AD5"/>
    <w:rsid w:val="00A77283"/>
    <w:rsid w:val="00A807EE"/>
    <w:rsid w:val="00A826DD"/>
    <w:rsid w:val="00A838AF"/>
    <w:rsid w:val="00A845A0"/>
    <w:rsid w:val="00A84D26"/>
    <w:rsid w:val="00A85C64"/>
    <w:rsid w:val="00A878B2"/>
    <w:rsid w:val="00A901A8"/>
    <w:rsid w:val="00A90695"/>
    <w:rsid w:val="00A926ED"/>
    <w:rsid w:val="00A93DEB"/>
    <w:rsid w:val="00A95D17"/>
    <w:rsid w:val="00A96189"/>
    <w:rsid w:val="00A963E5"/>
    <w:rsid w:val="00A9654A"/>
    <w:rsid w:val="00AA10B0"/>
    <w:rsid w:val="00AA4767"/>
    <w:rsid w:val="00AA6B99"/>
    <w:rsid w:val="00AA7042"/>
    <w:rsid w:val="00AA7561"/>
    <w:rsid w:val="00AB0EE1"/>
    <w:rsid w:val="00AB12C1"/>
    <w:rsid w:val="00AB2656"/>
    <w:rsid w:val="00AB5E4B"/>
    <w:rsid w:val="00AB5F7F"/>
    <w:rsid w:val="00AB6144"/>
    <w:rsid w:val="00AB621E"/>
    <w:rsid w:val="00AB6B48"/>
    <w:rsid w:val="00AB6FC7"/>
    <w:rsid w:val="00AC1D58"/>
    <w:rsid w:val="00AC5810"/>
    <w:rsid w:val="00AC6620"/>
    <w:rsid w:val="00AC68BA"/>
    <w:rsid w:val="00AC6CF7"/>
    <w:rsid w:val="00AD00F1"/>
    <w:rsid w:val="00AD08BC"/>
    <w:rsid w:val="00AD5307"/>
    <w:rsid w:val="00AE2C63"/>
    <w:rsid w:val="00AE38E6"/>
    <w:rsid w:val="00AE55BD"/>
    <w:rsid w:val="00AF1BD0"/>
    <w:rsid w:val="00AF2365"/>
    <w:rsid w:val="00AF30DA"/>
    <w:rsid w:val="00B008BB"/>
    <w:rsid w:val="00B02FF7"/>
    <w:rsid w:val="00B039FC"/>
    <w:rsid w:val="00B05E8E"/>
    <w:rsid w:val="00B109D8"/>
    <w:rsid w:val="00B10AE6"/>
    <w:rsid w:val="00B13F3E"/>
    <w:rsid w:val="00B211A9"/>
    <w:rsid w:val="00B21BD5"/>
    <w:rsid w:val="00B2631D"/>
    <w:rsid w:val="00B26A19"/>
    <w:rsid w:val="00B27B79"/>
    <w:rsid w:val="00B32070"/>
    <w:rsid w:val="00B34DFC"/>
    <w:rsid w:val="00B357AC"/>
    <w:rsid w:val="00B414F1"/>
    <w:rsid w:val="00B43557"/>
    <w:rsid w:val="00B46AAD"/>
    <w:rsid w:val="00B56069"/>
    <w:rsid w:val="00B5676C"/>
    <w:rsid w:val="00B609C6"/>
    <w:rsid w:val="00B6217E"/>
    <w:rsid w:val="00B6375B"/>
    <w:rsid w:val="00B672D6"/>
    <w:rsid w:val="00B70143"/>
    <w:rsid w:val="00B7220A"/>
    <w:rsid w:val="00B72235"/>
    <w:rsid w:val="00B7296A"/>
    <w:rsid w:val="00B734DD"/>
    <w:rsid w:val="00B75D3C"/>
    <w:rsid w:val="00B76DB2"/>
    <w:rsid w:val="00B8324B"/>
    <w:rsid w:val="00B85055"/>
    <w:rsid w:val="00B8568E"/>
    <w:rsid w:val="00B916D4"/>
    <w:rsid w:val="00B9195A"/>
    <w:rsid w:val="00B9212A"/>
    <w:rsid w:val="00BA062B"/>
    <w:rsid w:val="00BA1B2E"/>
    <w:rsid w:val="00BA3530"/>
    <w:rsid w:val="00BA44A1"/>
    <w:rsid w:val="00BA5945"/>
    <w:rsid w:val="00BA6D43"/>
    <w:rsid w:val="00BA703C"/>
    <w:rsid w:val="00BB4825"/>
    <w:rsid w:val="00BB6C9F"/>
    <w:rsid w:val="00BC2399"/>
    <w:rsid w:val="00BC49F1"/>
    <w:rsid w:val="00BD2EC9"/>
    <w:rsid w:val="00BD751B"/>
    <w:rsid w:val="00BE0C67"/>
    <w:rsid w:val="00BE1065"/>
    <w:rsid w:val="00BE25BD"/>
    <w:rsid w:val="00BE4A2E"/>
    <w:rsid w:val="00BE4EEB"/>
    <w:rsid w:val="00BF1121"/>
    <w:rsid w:val="00BF226F"/>
    <w:rsid w:val="00BF50D6"/>
    <w:rsid w:val="00BF69B7"/>
    <w:rsid w:val="00C03505"/>
    <w:rsid w:val="00C06F44"/>
    <w:rsid w:val="00C116B4"/>
    <w:rsid w:val="00C135CA"/>
    <w:rsid w:val="00C15A79"/>
    <w:rsid w:val="00C17852"/>
    <w:rsid w:val="00C17CEB"/>
    <w:rsid w:val="00C212D6"/>
    <w:rsid w:val="00C256AE"/>
    <w:rsid w:val="00C26133"/>
    <w:rsid w:val="00C33CE4"/>
    <w:rsid w:val="00C367EE"/>
    <w:rsid w:val="00C36E03"/>
    <w:rsid w:val="00C46A26"/>
    <w:rsid w:val="00C53DBB"/>
    <w:rsid w:val="00C56294"/>
    <w:rsid w:val="00C56554"/>
    <w:rsid w:val="00C6005B"/>
    <w:rsid w:val="00C61FF5"/>
    <w:rsid w:val="00C629B5"/>
    <w:rsid w:val="00C64917"/>
    <w:rsid w:val="00C65090"/>
    <w:rsid w:val="00C65700"/>
    <w:rsid w:val="00C65A05"/>
    <w:rsid w:val="00C66AD4"/>
    <w:rsid w:val="00C70D9B"/>
    <w:rsid w:val="00C74A3B"/>
    <w:rsid w:val="00C74DD9"/>
    <w:rsid w:val="00C74E98"/>
    <w:rsid w:val="00C77CA1"/>
    <w:rsid w:val="00C85E69"/>
    <w:rsid w:val="00C9162A"/>
    <w:rsid w:val="00C92D15"/>
    <w:rsid w:val="00CA00D0"/>
    <w:rsid w:val="00CA1D2E"/>
    <w:rsid w:val="00CA2CA1"/>
    <w:rsid w:val="00CB3B61"/>
    <w:rsid w:val="00CB3E00"/>
    <w:rsid w:val="00CB411B"/>
    <w:rsid w:val="00CB60E2"/>
    <w:rsid w:val="00CB6BBF"/>
    <w:rsid w:val="00CC05CA"/>
    <w:rsid w:val="00CC0A8F"/>
    <w:rsid w:val="00CC2B61"/>
    <w:rsid w:val="00CD091C"/>
    <w:rsid w:val="00CD7561"/>
    <w:rsid w:val="00CE0966"/>
    <w:rsid w:val="00CE6444"/>
    <w:rsid w:val="00CF21DF"/>
    <w:rsid w:val="00CF2EFB"/>
    <w:rsid w:val="00CF3C89"/>
    <w:rsid w:val="00D014BD"/>
    <w:rsid w:val="00D0186B"/>
    <w:rsid w:val="00D06642"/>
    <w:rsid w:val="00D07205"/>
    <w:rsid w:val="00D21A0D"/>
    <w:rsid w:val="00D22221"/>
    <w:rsid w:val="00D2472C"/>
    <w:rsid w:val="00D26D6B"/>
    <w:rsid w:val="00D336A1"/>
    <w:rsid w:val="00D35F14"/>
    <w:rsid w:val="00D35F15"/>
    <w:rsid w:val="00D43476"/>
    <w:rsid w:val="00D4613D"/>
    <w:rsid w:val="00D46ED5"/>
    <w:rsid w:val="00D5024D"/>
    <w:rsid w:val="00D55356"/>
    <w:rsid w:val="00D55D1B"/>
    <w:rsid w:val="00D57B21"/>
    <w:rsid w:val="00D60691"/>
    <w:rsid w:val="00D61510"/>
    <w:rsid w:val="00D638AE"/>
    <w:rsid w:val="00D659EF"/>
    <w:rsid w:val="00D6733C"/>
    <w:rsid w:val="00D70CA6"/>
    <w:rsid w:val="00D71EC0"/>
    <w:rsid w:val="00D72D5C"/>
    <w:rsid w:val="00D73D26"/>
    <w:rsid w:val="00D74AF6"/>
    <w:rsid w:val="00D74E45"/>
    <w:rsid w:val="00D86D15"/>
    <w:rsid w:val="00D86FDA"/>
    <w:rsid w:val="00D87262"/>
    <w:rsid w:val="00D87B56"/>
    <w:rsid w:val="00D942DC"/>
    <w:rsid w:val="00D95569"/>
    <w:rsid w:val="00D97B8F"/>
    <w:rsid w:val="00DA2725"/>
    <w:rsid w:val="00DA34C8"/>
    <w:rsid w:val="00DA76E9"/>
    <w:rsid w:val="00DB2560"/>
    <w:rsid w:val="00DB3742"/>
    <w:rsid w:val="00DC0259"/>
    <w:rsid w:val="00DC4485"/>
    <w:rsid w:val="00DC5787"/>
    <w:rsid w:val="00DC723A"/>
    <w:rsid w:val="00DC7C06"/>
    <w:rsid w:val="00DD1ECB"/>
    <w:rsid w:val="00DE249A"/>
    <w:rsid w:val="00DE3D73"/>
    <w:rsid w:val="00DE4106"/>
    <w:rsid w:val="00DE64CA"/>
    <w:rsid w:val="00DE6686"/>
    <w:rsid w:val="00DE6F03"/>
    <w:rsid w:val="00DF1BC4"/>
    <w:rsid w:val="00DF3B15"/>
    <w:rsid w:val="00E010F5"/>
    <w:rsid w:val="00E07ADA"/>
    <w:rsid w:val="00E07D0C"/>
    <w:rsid w:val="00E10006"/>
    <w:rsid w:val="00E11DED"/>
    <w:rsid w:val="00E16674"/>
    <w:rsid w:val="00E23D4F"/>
    <w:rsid w:val="00E30F69"/>
    <w:rsid w:val="00E311E6"/>
    <w:rsid w:val="00E320C0"/>
    <w:rsid w:val="00E323F8"/>
    <w:rsid w:val="00E32F4E"/>
    <w:rsid w:val="00E3523C"/>
    <w:rsid w:val="00E36982"/>
    <w:rsid w:val="00E37467"/>
    <w:rsid w:val="00E37845"/>
    <w:rsid w:val="00E4169A"/>
    <w:rsid w:val="00E44D1E"/>
    <w:rsid w:val="00E6059D"/>
    <w:rsid w:val="00E60E79"/>
    <w:rsid w:val="00E6503D"/>
    <w:rsid w:val="00E65552"/>
    <w:rsid w:val="00E66177"/>
    <w:rsid w:val="00E66C2B"/>
    <w:rsid w:val="00E70088"/>
    <w:rsid w:val="00E71300"/>
    <w:rsid w:val="00E71D90"/>
    <w:rsid w:val="00E71E09"/>
    <w:rsid w:val="00E7286E"/>
    <w:rsid w:val="00E749A6"/>
    <w:rsid w:val="00E74AC6"/>
    <w:rsid w:val="00E82628"/>
    <w:rsid w:val="00E84AFB"/>
    <w:rsid w:val="00E85295"/>
    <w:rsid w:val="00E90BD0"/>
    <w:rsid w:val="00E92158"/>
    <w:rsid w:val="00E949F4"/>
    <w:rsid w:val="00E9650C"/>
    <w:rsid w:val="00EA06AD"/>
    <w:rsid w:val="00EA1127"/>
    <w:rsid w:val="00EA1F35"/>
    <w:rsid w:val="00EA550A"/>
    <w:rsid w:val="00EA7542"/>
    <w:rsid w:val="00EB2841"/>
    <w:rsid w:val="00EB2ABE"/>
    <w:rsid w:val="00EB48A1"/>
    <w:rsid w:val="00EB518F"/>
    <w:rsid w:val="00EB5A4E"/>
    <w:rsid w:val="00EC07F3"/>
    <w:rsid w:val="00EC1991"/>
    <w:rsid w:val="00EC630A"/>
    <w:rsid w:val="00EC7CC9"/>
    <w:rsid w:val="00EE0F89"/>
    <w:rsid w:val="00EE3F0D"/>
    <w:rsid w:val="00EE5544"/>
    <w:rsid w:val="00EF1C26"/>
    <w:rsid w:val="00EF235A"/>
    <w:rsid w:val="00EF2DE6"/>
    <w:rsid w:val="00EF37E6"/>
    <w:rsid w:val="00EF68FC"/>
    <w:rsid w:val="00EF7176"/>
    <w:rsid w:val="00F00827"/>
    <w:rsid w:val="00F03BB1"/>
    <w:rsid w:val="00F042E2"/>
    <w:rsid w:val="00F06090"/>
    <w:rsid w:val="00F079E1"/>
    <w:rsid w:val="00F10D09"/>
    <w:rsid w:val="00F15886"/>
    <w:rsid w:val="00F1733B"/>
    <w:rsid w:val="00F2257E"/>
    <w:rsid w:val="00F25439"/>
    <w:rsid w:val="00F26430"/>
    <w:rsid w:val="00F273A9"/>
    <w:rsid w:val="00F27A2F"/>
    <w:rsid w:val="00F31200"/>
    <w:rsid w:val="00F34F8B"/>
    <w:rsid w:val="00F34FBB"/>
    <w:rsid w:val="00F35C32"/>
    <w:rsid w:val="00F36AB6"/>
    <w:rsid w:val="00F37448"/>
    <w:rsid w:val="00F37D3B"/>
    <w:rsid w:val="00F41888"/>
    <w:rsid w:val="00F5066A"/>
    <w:rsid w:val="00F5240D"/>
    <w:rsid w:val="00F53F02"/>
    <w:rsid w:val="00F5464F"/>
    <w:rsid w:val="00F6205C"/>
    <w:rsid w:val="00F62F31"/>
    <w:rsid w:val="00F632D6"/>
    <w:rsid w:val="00F63347"/>
    <w:rsid w:val="00F6455F"/>
    <w:rsid w:val="00F744A7"/>
    <w:rsid w:val="00F76010"/>
    <w:rsid w:val="00F835CD"/>
    <w:rsid w:val="00F90904"/>
    <w:rsid w:val="00F926AD"/>
    <w:rsid w:val="00F933C4"/>
    <w:rsid w:val="00F95785"/>
    <w:rsid w:val="00F95A69"/>
    <w:rsid w:val="00F9700C"/>
    <w:rsid w:val="00FA1BC1"/>
    <w:rsid w:val="00FA29AB"/>
    <w:rsid w:val="00FA5AA3"/>
    <w:rsid w:val="00FA65C4"/>
    <w:rsid w:val="00FB33E2"/>
    <w:rsid w:val="00FB4648"/>
    <w:rsid w:val="00FB4C8F"/>
    <w:rsid w:val="00FB4CF9"/>
    <w:rsid w:val="00FB53A9"/>
    <w:rsid w:val="00FB7203"/>
    <w:rsid w:val="00FC3506"/>
    <w:rsid w:val="00FC3E7E"/>
    <w:rsid w:val="00FD206E"/>
    <w:rsid w:val="00FD428F"/>
    <w:rsid w:val="00FD7970"/>
    <w:rsid w:val="00FE3DED"/>
    <w:rsid w:val="00FE6D72"/>
    <w:rsid w:val="00FF0C3B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A"/>
  </w:style>
  <w:style w:type="paragraph" w:styleId="Heading1">
    <w:name w:val="heading 1"/>
    <w:basedOn w:val="Normal"/>
    <w:next w:val="Normal"/>
    <w:link w:val="Heading1Char"/>
    <w:uiPriority w:val="9"/>
    <w:qFormat/>
    <w:rsid w:val="00B7220A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20A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20A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20A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220A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0A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0A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0A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0A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0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220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220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220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220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0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0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0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0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2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20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7220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0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20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7220A"/>
    <w:rPr>
      <w:b/>
      <w:bCs/>
      <w:spacing w:val="0"/>
    </w:rPr>
  </w:style>
  <w:style w:type="character" w:styleId="Emphasis">
    <w:name w:val="Emphasis"/>
    <w:uiPriority w:val="20"/>
    <w:qFormat/>
    <w:rsid w:val="00B7220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7220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7220A"/>
  </w:style>
  <w:style w:type="paragraph" w:styleId="ListParagraph">
    <w:name w:val="List Paragraph"/>
    <w:basedOn w:val="Normal"/>
    <w:uiPriority w:val="34"/>
    <w:qFormat/>
    <w:rsid w:val="00B722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20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7220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0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0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7220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7220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7220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7220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7220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20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C7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23A"/>
  </w:style>
  <w:style w:type="paragraph" w:styleId="Footer">
    <w:name w:val="footer"/>
    <w:basedOn w:val="Normal"/>
    <w:link w:val="FooterChar"/>
    <w:uiPriority w:val="99"/>
    <w:unhideWhenUsed/>
    <w:rsid w:val="00DC7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23A"/>
  </w:style>
  <w:style w:type="paragraph" w:styleId="BalloonText">
    <w:name w:val="Balloon Text"/>
    <w:basedOn w:val="Normal"/>
    <w:link w:val="BalloonTextChar"/>
    <w:uiPriority w:val="99"/>
    <w:semiHidden/>
    <w:unhideWhenUsed/>
    <w:rsid w:val="00DC7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0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A"/>
  </w:style>
  <w:style w:type="paragraph" w:styleId="Heading1">
    <w:name w:val="heading 1"/>
    <w:basedOn w:val="Normal"/>
    <w:next w:val="Normal"/>
    <w:link w:val="Heading1Char"/>
    <w:uiPriority w:val="9"/>
    <w:qFormat/>
    <w:rsid w:val="00B7220A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20A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20A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20A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220A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0A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0A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0A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0A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0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220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220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220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220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0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0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0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0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2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20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7220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0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20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7220A"/>
    <w:rPr>
      <w:b/>
      <w:bCs/>
      <w:spacing w:val="0"/>
    </w:rPr>
  </w:style>
  <w:style w:type="character" w:styleId="Emphasis">
    <w:name w:val="Emphasis"/>
    <w:uiPriority w:val="20"/>
    <w:qFormat/>
    <w:rsid w:val="00B7220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7220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7220A"/>
  </w:style>
  <w:style w:type="paragraph" w:styleId="ListParagraph">
    <w:name w:val="List Paragraph"/>
    <w:basedOn w:val="Normal"/>
    <w:uiPriority w:val="34"/>
    <w:qFormat/>
    <w:rsid w:val="00B722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20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7220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0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0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7220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7220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7220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7220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7220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20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C7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23A"/>
  </w:style>
  <w:style w:type="paragraph" w:styleId="Footer">
    <w:name w:val="footer"/>
    <w:basedOn w:val="Normal"/>
    <w:link w:val="FooterChar"/>
    <w:uiPriority w:val="99"/>
    <w:unhideWhenUsed/>
    <w:rsid w:val="00DC7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23A"/>
  </w:style>
  <w:style w:type="paragraph" w:styleId="BalloonText">
    <w:name w:val="Balloon Text"/>
    <w:basedOn w:val="Normal"/>
    <w:link w:val="BalloonTextChar"/>
    <w:uiPriority w:val="99"/>
    <w:semiHidden/>
    <w:unhideWhenUsed/>
    <w:rsid w:val="00DC7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0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295B449483487C935EB42AFC8A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57A7-37B1-48BC-80D6-E584DD8676D5}"/>
      </w:docPartPr>
      <w:docPartBody>
        <w:p w:rsidR="00505659" w:rsidRDefault="006A78B9" w:rsidP="006A78B9">
          <w:pPr>
            <w:pStyle w:val="BD295B449483487C935EB42AFC8A335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502297E99B434C0E8A59E5213270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784B-5AF4-4362-BF31-B6EF923BFAAD}"/>
      </w:docPartPr>
      <w:docPartBody>
        <w:p w:rsidR="00505659" w:rsidRDefault="006A78B9" w:rsidP="006A78B9">
          <w:pPr>
            <w:pStyle w:val="502297E99B434C0E8A59E5213270BC1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B9"/>
    <w:rsid w:val="000D64BE"/>
    <w:rsid w:val="00505659"/>
    <w:rsid w:val="006A78B9"/>
    <w:rsid w:val="00823A19"/>
    <w:rsid w:val="00AB773F"/>
    <w:rsid w:val="00DC1FA0"/>
    <w:rsid w:val="00E30CF7"/>
    <w:rsid w:val="00E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95B449483487C935EB42AFC8A3359">
    <w:name w:val="BD295B449483487C935EB42AFC8A3359"/>
    <w:rsid w:val="006A78B9"/>
  </w:style>
  <w:style w:type="paragraph" w:customStyle="1" w:styleId="502297E99B434C0E8A59E5213270BC1B">
    <w:name w:val="502297E99B434C0E8A59E5213270BC1B"/>
    <w:rsid w:val="006A78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95B449483487C935EB42AFC8A3359">
    <w:name w:val="BD295B449483487C935EB42AFC8A3359"/>
    <w:rsid w:val="006A78B9"/>
  </w:style>
  <w:style w:type="paragraph" w:customStyle="1" w:styleId="502297E99B434C0E8A59E5213270BC1B">
    <w:name w:val="502297E99B434C0E8A59E5213270BC1B"/>
    <w:rsid w:val="006A7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Smarty Development Plan</vt:lpstr>
    </vt:vector>
  </TitlesOfParts>
  <Company>esl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Smarty Development Plan</dc:title>
  <dc:creator>Lyszyk David</dc:creator>
  <cp:lastModifiedBy>Lyszyk David</cp:lastModifiedBy>
  <cp:revision>16</cp:revision>
  <dcterms:created xsi:type="dcterms:W3CDTF">2015-04-15T06:11:00Z</dcterms:created>
  <dcterms:modified xsi:type="dcterms:W3CDTF">2015-05-19T13:30:00Z</dcterms:modified>
</cp:coreProperties>
</file>